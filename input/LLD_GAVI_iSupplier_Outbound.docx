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7C9CE8" w14:textId="15C220CF" w:rsidR="00821587" w:rsidRPr="008F6AC1" w:rsidRDefault="00743142" w:rsidP="008F6AC1">
      <w:pPr>
        <w:rPr>
          <w:rFonts w:ascii="Arial" w:hAnsi="Arial" w:cs="Arial"/>
          <w:noProof/>
          <w:sz w:val="17"/>
          <w:szCs w:val="17"/>
        </w:rPr>
      </w:pPr>
      <w:r w:rsidRPr="008F6AC1">
        <w:rPr>
          <w:rFonts w:ascii="Arial" w:hAnsi="Arial" w:cs="Arial"/>
          <w:noProof/>
          <w:sz w:val="17"/>
          <w:szCs w:val="17"/>
          <w:lang w:val="en-IN" w:eastAsia="en-IN"/>
        </w:rPr>
        <mc:AlternateContent>
          <mc:Choice Requires="wps">
            <w:drawing>
              <wp:anchor distT="0" distB="0" distL="114300" distR="114300" simplePos="0" relativeHeight="251658244" behindDoc="0" locked="0" layoutInCell="1" allowOverlap="1" wp14:anchorId="3AC2AE10" wp14:editId="0B1313C8">
                <wp:simplePos x="0" y="0"/>
                <wp:positionH relativeFrom="column">
                  <wp:posOffset>-883920</wp:posOffset>
                </wp:positionH>
                <wp:positionV relativeFrom="paragraph">
                  <wp:posOffset>2148147</wp:posOffset>
                </wp:positionV>
                <wp:extent cx="7444740" cy="1350645"/>
                <wp:effectExtent l="0" t="0" r="0" b="1905"/>
                <wp:wrapNone/>
                <wp:docPr id="4" name="Text Box 4"/>
                <wp:cNvGraphicFramePr/>
                <a:graphic xmlns:a="http://schemas.openxmlformats.org/drawingml/2006/main">
                  <a:graphicData uri="http://schemas.microsoft.com/office/word/2010/wordprocessingShape">
                    <wps:wsp>
                      <wps:cNvSpPr txBox="1"/>
                      <wps:spPr>
                        <a:xfrm>
                          <a:off x="0" y="0"/>
                          <a:ext cx="7444740" cy="1350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9A2ED9" w14:textId="355D1B8C" w:rsidR="00F45310" w:rsidRPr="00C637D9" w:rsidRDefault="004B1B03" w:rsidP="00F45310">
                            <w:pPr>
                              <w:rPr>
                                <w:rFonts w:ascii="Arial" w:hAnsi="Arial" w:cs="Arial"/>
                                <w:b/>
                                <w:color w:val="FFFFFF" w:themeColor="background1"/>
                                <w:sz w:val="44"/>
                                <w:szCs w:val="44"/>
                                <w:lang w:val="en-IN"/>
                              </w:rPr>
                            </w:pPr>
                            <w:r>
                              <w:rPr>
                                <w:rFonts w:ascii="Arial" w:hAnsi="Arial" w:cs="Arial"/>
                                <w:b/>
                                <w:color w:val="FFFFFF" w:themeColor="background1"/>
                                <w:sz w:val="44"/>
                                <w:szCs w:val="44"/>
                                <w:lang w:val="en-IN"/>
                              </w:rPr>
                              <w:t>GAVI</w:t>
                            </w:r>
                            <w:r w:rsidR="00D5454A">
                              <w:rPr>
                                <w:rFonts w:ascii="Arial" w:hAnsi="Arial" w:cs="Arial"/>
                                <w:b/>
                                <w:color w:val="FFFFFF" w:themeColor="background1"/>
                                <w:sz w:val="44"/>
                                <w:szCs w:val="44"/>
                                <w:lang w:val="en-IN"/>
                              </w:rPr>
                              <w:t xml:space="preserve"> </w:t>
                            </w:r>
                            <w:r w:rsidR="009168BC">
                              <w:rPr>
                                <w:rFonts w:ascii="Arial" w:hAnsi="Arial" w:cs="Arial"/>
                                <w:b/>
                                <w:color w:val="FFFFFF" w:themeColor="background1"/>
                                <w:sz w:val="44"/>
                                <w:szCs w:val="44"/>
                                <w:lang w:val="en-IN"/>
                              </w:rPr>
                              <w:t>–</w:t>
                            </w:r>
                            <w:r w:rsidR="00F45310">
                              <w:rPr>
                                <w:rFonts w:ascii="Arial" w:hAnsi="Arial" w:cs="Arial"/>
                                <w:b/>
                                <w:color w:val="FFFFFF" w:themeColor="background1"/>
                                <w:sz w:val="44"/>
                                <w:szCs w:val="44"/>
                                <w:lang w:val="en-IN"/>
                              </w:rPr>
                              <w:t xml:space="preserve"> </w:t>
                            </w:r>
                            <w:r w:rsidR="002E5EDC">
                              <w:rPr>
                                <w:rFonts w:ascii="Arial" w:hAnsi="Arial" w:cs="Arial"/>
                                <w:b/>
                                <w:color w:val="FFFFFF" w:themeColor="background1"/>
                                <w:sz w:val="44"/>
                                <w:szCs w:val="44"/>
                                <w:lang w:val="en-IN"/>
                              </w:rPr>
                              <w:t>iSupplier</w:t>
                            </w:r>
                            <w:r w:rsidR="009168BC">
                              <w:rPr>
                                <w:rFonts w:ascii="Arial" w:hAnsi="Arial" w:cs="Arial"/>
                                <w:b/>
                                <w:color w:val="FFFFFF" w:themeColor="background1"/>
                                <w:sz w:val="44"/>
                                <w:szCs w:val="44"/>
                                <w:lang w:val="en-IN"/>
                              </w:rPr>
                              <w:t xml:space="preserve"> Outbound</w:t>
                            </w:r>
                            <w:r w:rsidR="002E5EDC">
                              <w:rPr>
                                <w:rFonts w:ascii="Arial" w:hAnsi="Arial" w:cs="Arial"/>
                                <w:b/>
                                <w:color w:val="FFFFFF" w:themeColor="background1"/>
                                <w:sz w:val="44"/>
                                <w:szCs w:val="44"/>
                                <w:lang w:val="en-IN"/>
                              </w:rPr>
                              <w:t xml:space="preserve"> </w:t>
                            </w:r>
                            <w:r w:rsidR="00F45310">
                              <w:rPr>
                                <w:rFonts w:ascii="Arial" w:hAnsi="Arial" w:cs="Arial"/>
                                <w:b/>
                                <w:color w:val="FFFFFF" w:themeColor="background1"/>
                                <w:sz w:val="44"/>
                                <w:szCs w:val="44"/>
                                <w:lang w:val="en-IN"/>
                              </w:rPr>
                              <w:t>| zDoc</w:t>
                            </w:r>
                          </w:p>
                          <w:p w14:paraId="44DFF6F7" w14:textId="7F184EF6" w:rsidR="002A70DE" w:rsidRPr="00C637D9" w:rsidRDefault="002A70DE" w:rsidP="00C637D9">
                            <w:pPr>
                              <w:rPr>
                                <w:rFonts w:ascii="Arial" w:hAnsi="Arial" w:cs="Arial"/>
                                <w:b/>
                                <w:color w:val="FFFFFF" w:themeColor="background1"/>
                                <w:sz w:val="44"/>
                                <w:szCs w:val="44"/>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16="http://schemas.microsoft.com/office/drawing/2014/main">
            <w:pict w14:anchorId="1F73ED81">
              <v:shapetype id="_x0000_t202" coordsize="21600,21600" o:spt="202" path="m,l,21600r21600,l21600,xe" w14:anchorId="3AC2AE10">
                <v:stroke joinstyle="miter"/>
                <v:path gradientshapeok="t" o:connecttype="rect"/>
              </v:shapetype>
              <v:shape id="Text Box 4" style="position:absolute;margin-left:-69.6pt;margin-top:169.15pt;width:586.2pt;height:106.3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">
                <v:textbox>
                  <w:txbxContent>
                    <w:p w:rsidRPr="00C637D9" w:rsidR="00F45310" w:rsidP="00F45310" w:rsidRDefault="004B1B03" w14:paraId="1F6A33BC" w14:textId="355D1B8C">
                      <w:pPr>
                        <w:rPr>
                          <w:rFonts w:ascii="Arial" w:hAnsi="Arial" w:cs="Arial"/>
                          <w:b/>
                          <w:color w:val="FFFFFF" w:themeColor="background1"/>
                          <w:sz w:val="44"/>
                          <w:szCs w:val="44"/>
                          <w:lang w:val="en-IN"/>
                        </w:rPr>
                      </w:pPr>
                      <w:r>
                        <w:rPr>
                          <w:rFonts w:ascii="Arial" w:hAnsi="Arial" w:cs="Arial"/>
                          <w:b/>
                          <w:color w:val="FFFFFF" w:themeColor="background1"/>
                          <w:sz w:val="44"/>
                          <w:szCs w:val="44"/>
                          <w:lang w:val="en-IN"/>
                        </w:rPr>
                        <w:t>GAVI</w:t>
                      </w:r>
                      <w:r w:rsidR="00D5454A">
                        <w:rPr>
                          <w:rFonts w:ascii="Arial" w:hAnsi="Arial" w:cs="Arial"/>
                          <w:b/>
                          <w:color w:val="FFFFFF" w:themeColor="background1"/>
                          <w:sz w:val="44"/>
                          <w:szCs w:val="44"/>
                          <w:lang w:val="en-IN"/>
                        </w:rPr>
                        <w:t xml:space="preserve"> </w:t>
                      </w:r>
                      <w:r w:rsidR="009168BC">
                        <w:rPr>
                          <w:rFonts w:ascii="Arial" w:hAnsi="Arial" w:cs="Arial"/>
                          <w:b/>
                          <w:color w:val="FFFFFF" w:themeColor="background1"/>
                          <w:sz w:val="44"/>
                          <w:szCs w:val="44"/>
                          <w:lang w:val="en-IN"/>
                        </w:rPr>
                        <w:t>–</w:t>
                      </w:r>
                      <w:r w:rsidR="00F45310">
                        <w:rPr>
                          <w:rFonts w:ascii="Arial" w:hAnsi="Arial" w:cs="Arial"/>
                          <w:b/>
                          <w:color w:val="FFFFFF" w:themeColor="background1"/>
                          <w:sz w:val="44"/>
                          <w:szCs w:val="44"/>
                          <w:lang w:val="en-IN"/>
                        </w:rPr>
                        <w:t xml:space="preserve"> </w:t>
                      </w:r>
                      <w:proofErr w:type="spellStart"/>
                      <w:r w:rsidR="002E5EDC">
                        <w:rPr>
                          <w:rFonts w:ascii="Arial" w:hAnsi="Arial" w:cs="Arial"/>
                          <w:b/>
                          <w:color w:val="FFFFFF" w:themeColor="background1"/>
                          <w:sz w:val="44"/>
                          <w:szCs w:val="44"/>
                          <w:lang w:val="en-IN"/>
                        </w:rPr>
                        <w:t>iSupplier</w:t>
                      </w:r>
                      <w:proofErr w:type="spellEnd"/>
                      <w:r w:rsidR="009168BC">
                        <w:rPr>
                          <w:rFonts w:ascii="Arial" w:hAnsi="Arial" w:cs="Arial"/>
                          <w:b/>
                          <w:color w:val="FFFFFF" w:themeColor="background1"/>
                          <w:sz w:val="44"/>
                          <w:szCs w:val="44"/>
                          <w:lang w:val="en-IN"/>
                        </w:rPr>
                        <w:t xml:space="preserve"> Outbound</w:t>
                      </w:r>
                      <w:r w:rsidR="002E5EDC">
                        <w:rPr>
                          <w:rFonts w:ascii="Arial" w:hAnsi="Arial" w:cs="Arial"/>
                          <w:b/>
                          <w:color w:val="FFFFFF" w:themeColor="background1"/>
                          <w:sz w:val="44"/>
                          <w:szCs w:val="44"/>
                          <w:lang w:val="en-IN"/>
                        </w:rPr>
                        <w:t xml:space="preserve"> </w:t>
                      </w:r>
                      <w:r w:rsidR="00F45310">
                        <w:rPr>
                          <w:rFonts w:ascii="Arial" w:hAnsi="Arial" w:cs="Arial"/>
                          <w:b/>
                          <w:color w:val="FFFFFF" w:themeColor="background1"/>
                          <w:sz w:val="44"/>
                          <w:szCs w:val="44"/>
                          <w:lang w:val="en-IN"/>
                        </w:rPr>
                        <w:t xml:space="preserve">| </w:t>
                      </w:r>
                      <w:proofErr w:type="spellStart"/>
                      <w:r w:rsidR="00F45310">
                        <w:rPr>
                          <w:rFonts w:ascii="Arial" w:hAnsi="Arial" w:cs="Arial"/>
                          <w:b/>
                          <w:color w:val="FFFFFF" w:themeColor="background1"/>
                          <w:sz w:val="44"/>
                          <w:szCs w:val="44"/>
                          <w:lang w:val="en-IN"/>
                        </w:rPr>
                        <w:t>zDoc</w:t>
                      </w:r>
                      <w:proofErr w:type="spellEnd"/>
                    </w:p>
                    <w:p w:rsidRPr="00C637D9" w:rsidR="002A70DE" w:rsidP="00C637D9" w:rsidRDefault="002A70DE" w14:paraId="672A6659" w14:textId="7F184EF6">
                      <w:pPr>
                        <w:rPr>
                          <w:rFonts w:ascii="Arial" w:hAnsi="Arial" w:cs="Arial"/>
                          <w:b/>
                          <w:color w:val="FFFFFF" w:themeColor="background1"/>
                          <w:sz w:val="44"/>
                          <w:szCs w:val="44"/>
                          <w:lang w:val="en-IN"/>
                        </w:rPr>
                      </w:pPr>
                    </w:p>
                  </w:txbxContent>
                </v:textbox>
              </v:shape>
            </w:pict>
          </mc:Fallback>
        </mc:AlternateContent>
      </w:r>
      <w:r w:rsidR="003D21D8" w:rsidRPr="008F6AC1">
        <w:rPr>
          <w:rFonts w:ascii="Arial" w:hAnsi="Arial" w:cs="Arial"/>
          <w:noProof/>
          <w:sz w:val="17"/>
          <w:szCs w:val="17"/>
          <w:lang w:val="en-IN" w:eastAsia="en-IN"/>
        </w:rPr>
        <mc:AlternateContent>
          <mc:Choice Requires="wps">
            <w:drawing>
              <wp:anchor distT="0" distB="0" distL="114300" distR="114300" simplePos="0" relativeHeight="251658242" behindDoc="0" locked="0" layoutInCell="1" allowOverlap="1" wp14:anchorId="622C5B68" wp14:editId="6843B000">
                <wp:simplePos x="0" y="0"/>
                <wp:positionH relativeFrom="column">
                  <wp:posOffset>-893618</wp:posOffset>
                </wp:positionH>
                <wp:positionV relativeFrom="paragraph">
                  <wp:posOffset>1177635</wp:posOffset>
                </wp:positionV>
                <wp:extent cx="7451667" cy="1711037"/>
                <wp:effectExtent l="0" t="0" r="0" b="3810"/>
                <wp:wrapNone/>
                <wp:docPr id="3" name="Text Box 3"/>
                <wp:cNvGraphicFramePr/>
                <a:graphic xmlns:a="http://schemas.openxmlformats.org/drawingml/2006/main">
                  <a:graphicData uri="http://schemas.microsoft.com/office/word/2010/wordprocessingShape">
                    <wps:wsp>
                      <wps:cNvSpPr txBox="1"/>
                      <wps:spPr>
                        <a:xfrm>
                          <a:off x="0" y="0"/>
                          <a:ext cx="7451667" cy="17110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4487C6" w14:textId="63097726" w:rsidR="00C637D9" w:rsidRPr="00C637D9" w:rsidRDefault="00E11D66" w:rsidP="00C637D9">
                            <w:pPr>
                              <w:rPr>
                                <w:rFonts w:ascii="Arial" w:hAnsi="Arial" w:cs="Arial"/>
                                <w:b/>
                                <w:color w:val="FFFFFF" w:themeColor="background1"/>
                                <w:sz w:val="56"/>
                                <w:szCs w:val="56"/>
                                <w:lang w:val="en-IN"/>
                              </w:rPr>
                            </w:pPr>
                            <w:r>
                              <w:rPr>
                                <w:rFonts w:ascii="Arial" w:hAnsi="Arial" w:cs="Arial"/>
                                <w:b/>
                                <w:color w:val="FFFFFF" w:themeColor="background1"/>
                                <w:sz w:val="56"/>
                                <w:szCs w:val="56"/>
                                <w:lang w:val="en-IN"/>
                              </w:rPr>
                              <w:t>Low</w:t>
                            </w:r>
                            <w:r w:rsidR="00C637D9" w:rsidRPr="00C637D9">
                              <w:rPr>
                                <w:rFonts w:ascii="Arial" w:hAnsi="Arial" w:cs="Arial"/>
                                <w:b/>
                                <w:color w:val="FFFFFF" w:themeColor="background1"/>
                                <w:sz w:val="56"/>
                                <w:szCs w:val="56"/>
                                <w:lang w:val="en-IN"/>
                              </w:rPr>
                              <w:t xml:space="preserve"> Level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16="http://schemas.microsoft.com/office/drawing/2014/main">
            <w:pict w14:anchorId="66F227C7">
              <v:shape id="Text Box 3" style="position:absolute;margin-left:-70.35pt;margin-top:92.75pt;width:586.75pt;height:134.7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" w14:anchorId="622C5B68">
                <v:textbox>
                  <w:txbxContent>
                    <w:p w:rsidRPr="00C637D9" w:rsidR="00C637D9" w:rsidP="00C637D9" w:rsidRDefault="00E11D66" w14:paraId="53C62817" w14:textId="63097726">
                      <w:pPr>
                        <w:rPr>
                          <w:rFonts w:ascii="Arial" w:hAnsi="Arial" w:cs="Arial"/>
                          <w:b/>
                          <w:color w:val="FFFFFF" w:themeColor="background1"/>
                          <w:sz w:val="56"/>
                          <w:szCs w:val="56"/>
                          <w:lang w:val="en-IN"/>
                        </w:rPr>
                      </w:pPr>
                      <w:r>
                        <w:rPr>
                          <w:rFonts w:ascii="Arial" w:hAnsi="Arial" w:cs="Arial"/>
                          <w:b/>
                          <w:color w:val="FFFFFF" w:themeColor="background1"/>
                          <w:sz w:val="56"/>
                          <w:szCs w:val="56"/>
                          <w:lang w:val="en-IN"/>
                        </w:rPr>
                        <w:t>Low</w:t>
                      </w:r>
                      <w:r w:rsidRPr="00C637D9" w:rsidR="00C637D9">
                        <w:rPr>
                          <w:rFonts w:ascii="Arial" w:hAnsi="Arial" w:cs="Arial"/>
                          <w:b/>
                          <w:color w:val="FFFFFF" w:themeColor="background1"/>
                          <w:sz w:val="56"/>
                          <w:szCs w:val="56"/>
                          <w:lang w:val="en-IN"/>
                        </w:rPr>
                        <w:t xml:space="preserve"> Level Design Document</w:t>
                      </w:r>
                    </w:p>
                  </w:txbxContent>
                </v:textbox>
              </v:shape>
            </w:pict>
          </mc:Fallback>
        </mc:AlternateContent>
      </w:r>
      <w:r w:rsidR="00A65FDD" w:rsidRPr="008F6AC1">
        <w:rPr>
          <w:rFonts w:ascii="Arial" w:hAnsi="Arial" w:cs="Arial"/>
          <w:noProof/>
          <w:sz w:val="17"/>
          <w:szCs w:val="17"/>
          <w:lang w:val="en-IN" w:eastAsia="en-IN"/>
        </w:rPr>
        <mc:AlternateContent>
          <mc:Choice Requires="wps">
            <w:drawing>
              <wp:anchor distT="0" distB="0" distL="114300" distR="114300" simplePos="0" relativeHeight="251658241" behindDoc="1" locked="0" layoutInCell="1" allowOverlap="1" wp14:anchorId="0FB0316D" wp14:editId="3BB86CC7">
                <wp:simplePos x="0" y="0"/>
                <wp:positionH relativeFrom="column">
                  <wp:posOffset>-914400</wp:posOffset>
                </wp:positionH>
                <wp:positionV relativeFrom="paragraph">
                  <wp:posOffset>1173481</wp:posOffset>
                </wp:positionV>
                <wp:extent cx="6195695" cy="822960"/>
                <wp:effectExtent l="0" t="0" r="0" b="0"/>
                <wp:wrapNone/>
                <wp:docPr id="5" name="Rectangle 5"/>
                <wp:cNvGraphicFramePr/>
                <a:graphic xmlns:a="http://schemas.openxmlformats.org/drawingml/2006/main">
                  <a:graphicData uri="http://schemas.microsoft.com/office/word/2010/wordprocessingShape">
                    <wps:wsp>
                      <wps:cNvSpPr/>
                      <wps:spPr>
                        <a:xfrm>
                          <a:off x="0" y="0"/>
                          <a:ext cx="6195695" cy="822960"/>
                        </a:xfrm>
                        <a:prstGeom prst="rect">
                          <a:avLst/>
                        </a:prstGeom>
                        <a:solidFill>
                          <a:schemeClr val="tx2">
                            <a:lumMod val="75000"/>
                            <a:alpha val="56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16="http://schemas.microsoft.com/office/drawing/2014/main" xmlns:arto="http://schemas.microsoft.com/office/word/2006/arto">
            <w:pict w14:anchorId="1EFC0409">
              <v:rect id="Rectangle 5" style="position:absolute;margin-left:-1in;margin-top:92.4pt;width:487.85pt;height:64.8pt;z-index:-2516582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17365d [2415]" stroked="f" strokeweight="2pt" w14:anchorId="55F780C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">
                <v:fill opacity="36751f"/>
              </v:rect>
            </w:pict>
          </mc:Fallback>
        </mc:AlternateContent>
      </w:r>
      <w:r w:rsidR="00B8643A" w:rsidRPr="008F6AC1">
        <w:rPr>
          <w:noProof/>
          <w:sz w:val="17"/>
          <w:szCs w:val="17"/>
          <w:lang w:val="en-IN" w:eastAsia="en-IN"/>
        </w:rPr>
        <mc:AlternateContent>
          <mc:Choice Requires="wps">
            <w:drawing>
              <wp:anchor distT="0" distB="0" distL="114300" distR="114300" simplePos="0" relativeHeight="251658246" behindDoc="0" locked="0" layoutInCell="1" allowOverlap="1" wp14:anchorId="6CC676D3" wp14:editId="14C97969">
                <wp:simplePos x="0" y="0"/>
                <wp:positionH relativeFrom="column">
                  <wp:posOffset>-915670</wp:posOffset>
                </wp:positionH>
                <wp:positionV relativeFrom="paragraph">
                  <wp:posOffset>8973516</wp:posOffset>
                </wp:positionV>
                <wp:extent cx="7559675" cy="339090"/>
                <wp:effectExtent l="0" t="0" r="3175" b="3810"/>
                <wp:wrapNone/>
                <wp:docPr id="12" name="Rectangle 12"/>
                <wp:cNvGraphicFramePr/>
                <a:graphic xmlns:a="http://schemas.openxmlformats.org/drawingml/2006/main">
                  <a:graphicData uri="http://schemas.microsoft.com/office/word/2010/wordprocessingShape">
                    <wps:wsp>
                      <wps:cNvSpPr/>
                      <wps:spPr>
                        <a:xfrm>
                          <a:off x="0" y="0"/>
                          <a:ext cx="7559675" cy="339090"/>
                        </a:xfrm>
                        <a:prstGeom prst="rect">
                          <a:avLst/>
                        </a:prstGeom>
                        <a:gradFill>
                          <a:gsLst>
                            <a:gs pos="0">
                              <a:srgbClr val="10A19A"/>
                            </a:gs>
                            <a:gs pos="100000">
                              <a:srgbClr val="2C50A0"/>
                            </a:gs>
                          </a:gsLst>
                          <a:lin ang="1200000" scaled="0"/>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F4BBC4" w14:textId="77777777" w:rsidR="00B8643A" w:rsidRPr="009446D8" w:rsidRDefault="00B8643A" w:rsidP="00B8643A">
                            <w:pPr>
                              <w:spacing w:after="0" w:line="240" w:lineRule="auto"/>
                              <w:jc w:val="center"/>
                              <w:rPr>
                                <w:sz w:val="24"/>
                              </w:rPr>
                            </w:pPr>
                          </w:p>
                        </w:txbxContent>
                      </wps:txbx>
                      <wps:bodyPr rtlCol="0" anchor="ct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16="http://schemas.microsoft.com/office/drawing/2014/main">
            <w:pict w14:anchorId="53A36194">
              <v:rect id="Rectangle 12" style="position:absolute;margin-left:-72.1pt;margin-top:706.6pt;width:595.25pt;height:26.7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10a19a" stroked="f" strokeweight="2pt" w14:anchorId="6CC676D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">
                <v:fill type="gradient" color2="#2c50a0" angle="70" focus="100%">
                  <o:fill v:ext="view" type="gradientUnscaled"/>
                </v:fill>
                <v:textbox>
                  <w:txbxContent>
                    <w:p w:rsidRPr="009446D8" w:rsidR="00B8643A" w:rsidP="00B8643A" w:rsidRDefault="00B8643A" w14:paraId="0A37501D" w14:textId="77777777">
                      <w:pPr>
                        <w:spacing w:after="0" w:line="240" w:lineRule="auto"/>
                        <w:jc w:val="center"/>
                        <w:rPr>
                          <w:sz w:val="24"/>
                        </w:rPr>
                      </w:pPr>
                    </w:p>
                  </w:txbxContent>
                </v:textbox>
              </v:rect>
            </w:pict>
          </mc:Fallback>
        </mc:AlternateContent>
      </w:r>
      <w:r w:rsidR="00B8643A" w:rsidRPr="008F6AC1">
        <w:rPr>
          <w:rFonts w:ascii="Arial" w:hAnsi="Arial" w:cs="Arial"/>
          <w:noProof/>
          <w:sz w:val="17"/>
          <w:szCs w:val="17"/>
          <w:lang w:val="en-IN" w:eastAsia="en-IN"/>
        </w:rPr>
        <w:drawing>
          <wp:anchor distT="0" distB="0" distL="114300" distR="114300" simplePos="0" relativeHeight="251658240" behindDoc="1" locked="1" layoutInCell="1" allowOverlap="1" wp14:anchorId="10437542" wp14:editId="24BB0540">
            <wp:simplePos x="0" y="0"/>
            <wp:positionH relativeFrom="column">
              <wp:posOffset>-914400</wp:posOffset>
            </wp:positionH>
            <wp:positionV relativeFrom="paragraph">
              <wp:posOffset>-1375410</wp:posOffset>
            </wp:positionV>
            <wp:extent cx="7598664" cy="10753344"/>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doc.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98664" cy="10753344"/>
                    </a:xfrm>
                    <a:prstGeom prst="rect">
                      <a:avLst/>
                    </a:prstGeom>
                  </pic:spPr>
                </pic:pic>
              </a:graphicData>
            </a:graphic>
            <wp14:sizeRelH relativeFrom="page">
              <wp14:pctWidth>0</wp14:pctWidth>
            </wp14:sizeRelH>
            <wp14:sizeRelV relativeFrom="page">
              <wp14:pctHeight>0</wp14:pctHeight>
            </wp14:sizeRelV>
          </wp:anchor>
        </w:drawing>
      </w:r>
      <w:r w:rsidR="009F213E" w:rsidRPr="008F6AC1">
        <w:rPr>
          <w:rFonts w:ascii="Arial" w:hAnsi="Arial" w:cs="Arial"/>
          <w:noProof/>
          <w:sz w:val="17"/>
          <w:szCs w:val="17"/>
          <w:lang w:val="en-IN" w:eastAsia="en-IN"/>
        </w:rPr>
        <mc:AlternateContent>
          <mc:Choice Requires="wps">
            <w:drawing>
              <wp:anchor distT="0" distB="0" distL="114300" distR="114300" simplePos="0" relativeHeight="251658245" behindDoc="0" locked="0" layoutInCell="1" allowOverlap="1" wp14:anchorId="2AB8C471" wp14:editId="5BDAFE44">
                <wp:simplePos x="0" y="0"/>
                <wp:positionH relativeFrom="column">
                  <wp:posOffset>-914400</wp:posOffset>
                </wp:positionH>
                <wp:positionV relativeFrom="paragraph">
                  <wp:posOffset>9430603</wp:posOffset>
                </wp:positionV>
                <wp:extent cx="7560174" cy="339204"/>
                <wp:effectExtent l="0" t="0" r="3175" b="3810"/>
                <wp:wrapNone/>
                <wp:docPr id="6" name="Rectangle 6"/>
                <wp:cNvGraphicFramePr/>
                <a:graphic xmlns:a="http://schemas.openxmlformats.org/drawingml/2006/main">
                  <a:graphicData uri="http://schemas.microsoft.com/office/word/2010/wordprocessingShape">
                    <wps:wsp>
                      <wps:cNvSpPr/>
                      <wps:spPr>
                        <a:xfrm>
                          <a:off x="0" y="0"/>
                          <a:ext cx="7560174" cy="339204"/>
                        </a:xfrm>
                        <a:prstGeom prst="rect">
                          <a:avLst/>
                        </a:prstGeom>
                        <a:gradFill>
                          <a:gsLst>
                            <a:gs pos="0">
                              <a:srgbClr val="10A19A"/>
                            </a:gs>
                            <a:gs pos="100000">
                              <a:srgbClr val="2C50A0"/>
                            </a:gs>
                          </a:gsLst>
                          <a:lin ang="12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16="http://schemas.microsoft.com/office/drawing/2014/main" xmlns:arto="http://schemas.microsoft.com/office/word/2006/arto">
            <w:pict w14:anchorId="601A7983">
              <v:rect id="Rectangle 6" style="position:absolute;margin-left:-1in;margin-top:742.55pt;width:595.3pt;height:26.7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10a19a" stroked="f" strokeweight="2pt" w14:anchorId="7966B7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">
                <v:fill type="gradient" color2="#2c50a0" angle="70" focus="100%">
                  <o:fill v:ext="view" type="gradientUnscaled"/>
                </v:fill>
              </v:rect>
            </w:pict>
          </mc:Fallback>
        </mc:AlternateContent>
      </w:r>
      <w:r w:rsidR="00821587" w:rsidRPr="008F6AC1">
        <w:rPr>
          <w:rFonts w:ascii="Arial" w:hAnsi="Arial" w:cs="Arial"/>
          <w:noProof/>
          <w:sz w:val="17"/>
          <w:szCs w:val="17"/>
          <w:lang w:val="en-IN" w:eastAsia="en-IN"/>
        </w:rPr>
        <w:drawing>
          <wp:anchor distT="0" distB="0" distL="114300" distR="114300" simplePos="0" relativeHeight="251658243" behindDoc="0" locked="0" layoutInCell="1" allowOverlap="1" wp14:anchorId="6A05FC9E" wp14:editId="02B91723">
            <wp:simplePos x="0" y="0"/>
            <wp:positionH relativeFrom="column">
              <wp:posOffset>-920115</wp:posOffset>
            </wp:positionH>
            <wp:positionV relativeFrom="paragraph">
              <wp:posOffset>182558</wp:posOffset>
            </wp:positionV>
            <wp:extent cx="4307599" cy="996153"/>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2">
                      <a:extLst>
                        <a:ext uri="{28A0092B-C50C-407E-A947-70E740481C1C}">
                          <a14:useLocalDpi xmlns:a14="http://schemas.microsoft.com/office/drawing/2010/main" val="0"/>
                        </a:ext>
                      </a:extLst>
                    </a:blip>
                    <a:stretch>
                      <a:fillRect/>
                    </a:stretch>
                  </pic:blipFill>
                  <pic:spPr>
                    <a:xfrm>
                      <a:off x="0" y="0"/>
                      <a:ext cx="4307599" cy="996153"/>
                    </a:xfrm>
                    <a:prstGeom prst="rect">
                      <a:avLst/>
                    </a:prstGeom>
                  </pic:spPr>
                </pic:pic>
              </a:graphicData>
            </a:graphic>
            <wp14:sizeRelH relativeFrom="page">
              <wp14:pctWidth>0</wp14:pctWidth>
            </wp14:sizeRelH>
            <wp14:sizeRelV relativeFrom="page">
              <wp14:pctHeight>0</wp14:pctHeight>
            </wp14:sizeRelV>
          </wp:anchor>
        </w:drawing>
      </w:r>
      <w:r w:rsidR="00821587" w:rsidRPr="008F6AC1">
        <w:rPr>
          <w:rFonts w:ascii="Arial" w:hAnsi="Arial" w:cs="Arial"/>
          <w:noProof/>
          <w:sz w:val="17"/>
          <w:szCs w:val="17"/>
        </w:rPr>
        <w:br w:type="page"/>
      </w:r>
    </w:p>
    <w:tbl>
      <w:tblPr>
        <w:tblStyle w:val="TableGrid"/>
        <w:tblpPr w:leftFromText="180" w:rightFromText="180" w:vertAnchor="text" w:horzAnchor="page" w:tblpX="1503" w:tblpY="36"/>
        <w:tblOverlap w:val="never"/>
        <w:tblW w:w="9332" w:type="dxa"/>
        <w:tblLook w:val="04A0" w:firstRow="1" w:lastRow="0" w:firstColumn="1" w:lastColumn="0" w:noHBand="0" w:noVBand="1"/>
      </w:tblPr>
      <w:tblGrid>
        <w:gridCol w:w="3207"/>
        <w:gridCol w:w="6125"/>
      </w:tblGrid>
      <w:tr w:rsidR="00C637D9" w:rsidRPr="00C637D9" w14:paraId="25046750" w14:textId="77777777" w:rsidTr="00C637D9">
        <w:trPr>
          <w:trHeight w:val="470"/>
        </w:trPr>
        <w:tc>
          <w:tcPr>
            <w:tcW w:w="9332" w:type="dxa"/>
            <w:gridSpan w:val="2"/>
          </w:tcPr>
          <w:p w14:paraId="5F96533E" w14:textId="335596DF" w:rsidR="00C637D9" w:rsidRPr="00C637D9" w:rsidRDefault="00743142">
            <w:pPr>
              <w:jc w:val="center"/>
              <w:rPr>
                <w:rFonts w:ascii="Arial" w:hAnsi="Arial" w:cs="Arial"/>
                <w:b/>
                <w:color w:val="0070C0"/>
                <w:sz w:val="32"/>
              </w:rPr>
            </w:pPr>
            <w:r>
              <w:rPr>
                <w:rFonts w:ascii="Arial" w:hAnsi="Arial" w:cs="Arial"/>
                <w:b/>
                <w:color w:val="0070C0"/>
                <w:sz w:val="32"/>
              </w:rPr>
              <w:lastRenderedPageBreak/>
              <w:t>Low</w:t>
            </w:r>
            <w:r w:rsidR="00C637D9" w:rsidRPr="00C637D9">
              <w:rPr>
                <w:rFonts w:ascii="Arial" w:hAnsi="Arial" w:cs="Arial"/>
                <w:b/>
                <w:color w:val="0070C0"/>
                <w:sz w:val="32"/>
              </w:rPr>
              <w:t xml:space="preserve"> Level Design Document</w:t>
            </w:r>
            <w:r w:rsidR="00C637D9" w:rsidRPr="00C637D9">
              <w:rPr>
                <w:rFonts w:ascii="Arial" w:hAnsi="Arial" w:cs="Arial"/>
                <w:sz w:val="36"/>
              </w:rPr>
              <w:t xml:space="preserve"> </w:t>
            </w:r>
          </w:p>
        </w:tc>
      </w:tr>
      <w:tr w:rsidR="00C637D9" w:rsidRPr="00C637D9" w14:paraId="31FB380D" w14:textId="77777777" w:rsidTr="00C637D9">
        <w:trPr>
          <w:trHeight w:val="356"/>
        </w:trPr>
        <w:tc>
          <w:tcPr>
            <w:tcW w:w="3207" w:type="dxa"/>
            <w:vAlign w:val="center"/>
          </w:tcPr>
          <w:p w14:paraId="34FC3038" w14:textId="07A9CACD" w:rsidR="00C637D9" w:rsidRPr="00C637D9" w:rsidRDefault="000971D1" w:rsidP="00C637D9">
            <w:pPr>
              <w:rPr>
                <w:rFonts w:ascii="Arial" w:hAnsi="Arial" w:cs="Arial"/>
              </w:rPr>
            </w:pPr>
            <w:r>
              <w:rPr>
                <w:rFonts w:ascii="Arial" w:hAnsi="Arial" w:cs="Arial"/>
                <w:b/>
              </w:rPr>
              <w:t>Customer</w:t>
            </w:r>
            <w:r w:rsidR="00C637D9" w:rsidRPr="00C637D9">
              <w:rPr>
                <w:rFonts w:ascii="Arial" w:hAnsi="Arial" w:cs="Arial"/>
                <w:b/>
              </w:rPr>
              <w:t xml:space="preserve"> Name</w:t>
            </w:r>
          </w:p>
        </w:tc>
        <w:tc>
          <w:tcPr>
            <w:tcW w:w="6125" w:type="dxa"/>
            <w:vAlign w:val="center"/>
          </w:tcPr>
          <w:p w14:paraId="49D2AB1C" w14:textId="0AAB260E" w:rsidR="00C637D9" w:rsidRPr="00C637D9" w:rsidRDefault="004B1B03" w:rsidP="00C637D9">
            <w:pPr>
              <w:rPr>
                <w:rFonts w:ascii="Arial" w:hAnsi="Arial" w:cs="Arial"/>
              </w:rPr>
            </w:pPr>
            <w:del w:id="0" w:author="Dave Terpstra (Consultant)" w:date="2024-10-28T10:09:00Z" w16du:dateUtc="2024-10-28T09:09:00Z">
              <w:r w:rsidDel="00DE0326">
                <w:rPr>
                  <w:rFonts w:ascii="Arial" w:hAnsi="Arial" w:cs="Arial"/>
                </w:rPr>
                <w:delText>GAVI</w:delText>
              </w:r>
            </w:del>
            <w:ins w:id="1" w:author="Dave Terpstra (Consultant)" w:date="2024-10-28T10:09:00Z" w16du:dateUtc="2024-10-28T09:09:00Z">
              <w:r w:rsidR="00DE0326">
                <w:rPr>
                  <w:rFonts w:ascii="Arial" w:hAnsi="Arial" w:cs="Arial"/>
                </w:rPr>
                <w:t>Gavi</w:t>
              </w:r>
            </w:ins>
          </w:p>
        </w:tc>
      </w:tr>
      <w:tr w:rsidR="00C637D9" w:rsidRPr="00C637D9" w14:paraId="5F06EDF0" w14:textId="77777777" w:rsidTr="00C637D9">
        <w:trPr>
          <w:trHeight w:val="418"/>
        </w:trPr>
        <w:tc>
          <w:tcPr>
            <w:tcW w:w="3207" w:type="dxa"/>
            <w:vAlign w:val="center"/>
          </w:tcPr>
          <w:p w14:paraId="0DA20D43" w14:textId="77777777" w:rsidR="00C637D9" w:rsidRPr="00C637D9" w:rsidRDefault="00C637D9" w:rsidP="00C637D9">
            <w:pPr>
              <w:rPr>
                <w:rFonts w:ascii="Arial" w:hAnsi="Arial" w:cs="Arial"/>
              </w:rPr>
            </w:pPr>
            <w:r w:rsidRPr="00C637D9">
              <w:rPr>
                <w:rFonts w:ascii="Arial" w:hAnsi="Arial" w:cs="Arial"/>
                <w:b/>
              </w:rPr>
              <w:t>Document Name</w:t>
            </w:r>
          </w:p>
        </w:tc>
        <w:tc>
          <w:tcPr>
            <w:tcW w:w="6125" w:type="dxa"/>
            <w:vAlign w:val="center"/>
          </w:tcPr>
          <w:p w14:paraId="1CE38235" w14:textId="38CE9095" w:rsidR="00C637D9" w:rsidRPr="00D55F83" w:rsidRDefault="002E5EDC" w:rsidP="00C637D9">
            <w:pPr>
              <w:rPr>
                <w:rFonts w:ascii="Arial" w:hAnsi="Arial" w:cs="Arial"/>
                <w:bCs/>
              </w:rPr>
            </w:pPr>
            <w:r w:rsidRPr="00D55F83">
              <w:rPr>
                <w:rFonts w:ascii="Arial" w:hAnsi="Arial" w:cs="Arial"/>
                <w:bCs/>
              </w:rPr>
              <w:t>L</w:t>
            </w:r>
            <w:r w:rsidR="00791AD2" w:rsidRPr="00D55F83">
              <w:rPr>
                <w:rFonts w:ascii="Arial" w:hAnsi="Arial" w:cs="Arial"/>
                <w:bCs/>
              </w:rPr>
              <w:t>LD_</w:t>
            </w:r>
            <w:del w:id="2" w:author="Dave Terpstra (Consultant)" w:date="2024-10-28T10:09:00Z" w16du:dateUtc="2024-10-28T09:09:00Z">
              <w:r w:rsidR="004B1B03" w:rsidDel="00DE0326">
                <w:rPr>
                  <w:rFonts w:ascii="Arial" w:hAnsi="Arial" w:cs="Arial"/>
                  <w:bCs/>
                </w:rPr>
                <w:delText>GAVI</w:delText>
              </w:r>
            </w:del>
            <w:ins w:id="3" w:author="Dave Terpstra (Consultant)" w:date="2024-10-28T10:09:00Z" w16du:dateUtc="2024-10-28T09:09:00Z">
              <w:r w:rsidR="00DE0326">
                <w:rPr>
                  <w:rFonts w:ascii="Arial" w:hAnsi="Arial" w:cs="Arial"/>
                  <w:bCs/>
                </w:rPr>
                <w:t>Gavi</w:t>
              </w:r>
            </w:ins>
            <w:r w:rsidR="000971D1" w:rsidRPr="00D55F83">
              <w:rPr>
                <w:rFonts w:ascii="Arial" w:hAnsi="Arial" w:cs="Arial"/>
                <w:bCs/>
              </w:rPr>
              <w:t>_</w:t>
            </w:r>
            <w:r w:rsidRPr="00D55F83">
              <w:rPr>
                <w:rFonts w:ascii="Arial" w:hAnsi="Arial" w:cs="Arial"/>
                <w:bCs/>
              </w:rPr>
              <w:t>iSupplier</w:t>
            </w:r>
            <w:r w:rsidR="009168BC">
              <w:rPr>
                <w:rFonts w:ascii="Arial" w:hAnsi="Arial" w:cs="Arial"/>
                <w:bCs/>
              </w:rPr>
              <w:t>_Outbound</w:t>
            </w:r>
            <w:r w:rsidR="000971D1" w:rsidRPr="00D55F83">
              <w:rPr>
                <w:rFonts w:ascii="Arial" w:hAnsi="Arial" w:cs="Arial"/>
                <w:bCs/>
              </w:rPr>
              <w:t>_</w:t>
            </w:r>
            <w:r w:rsidR="00D5454A" w:rsidRPr="00D55F83">
              <w:rPr>
                <w:rFonts w:ascii="Arial" w:hAnsi="Arial" w:cs="Arial"/>
                <w:bCs/>
              </w:rPr>
              <w:t>1.</w:t>
            </w:r>
            <w:r w:rsidR="004B1B03">
              <w:rPr>
                <w:rFonts w:ascii="Arial" w:hAnsi="Arial" w:cs="Arial"/>
                <w:bCs/>
              </w:rPr>
              <w:t>0</w:t>
            </w:r>
          </w:p>
        </w:tc>
      </w:tr>
      <w:tr w:rsidR="00C637D9" w:rsidRPr="00C637D9" w14:paraId="76F82A45" w14:textId="77777777" w:rsidTr="00C637D9">
        <w:trPr>
          <w:trHeight w:val="1898"/>
        </w:trPr>
        <w:tc>
          <w:tcPr>
            <w:tcW w:w="3207" w:type="dxa"/>
            <w:vAlign w:val="center"/>
          </w:tcPr>
          <w:p w14:paraId="27E3035B" w14:textId="77777777" w:rsidR="00C637D9" w:rsidRPr="00C637D9" w:rsidRDefault="00C637D9" w:rsidP="00C637D9">
            <w:pPr>
              <w:rPr>
                <w:rFonts w:ascii="Arial" w:hAnsi="Arial" w:cs="Arial"/>
              </w:rPr>
            </w:pPr>
            <w:r w:rsidRPr="00C637D9">
              <w:rPr>
                <w:rFonts w:ascii="Arial" w:hAnsi="Arial" w:cs="Arial"/>
                <w:b/>
              </w:rPr>
              <w:t>Document Summary</w:t>
            </w:r>
          </w:p>
        </w:tc>
        <w:tc>
          <w:tcPr>
            <w:tcW w:w="6125" w:type="dxa"/>
            <w:vAlign w:val="center"/>
          </w:tcPr>
          <w:p w14:paraId="50BE615A" w14:textId="77777777" w:rsidR="0028613D" w:rsidRPr="00440718" w:rsidRDefault="0028613D" w:rsidP="0028613D">
            <w:pPr>
              <w:rPr>
                <w:rFonts w:ascii="Arial" w:hAnsi="Arial" w:cs="Arial"/>
                <w:szCs w:val="24"/>
              </w:rPr>
            </w:pPr>
            <w:r w:rsidRPr="00440718">
              <w:rPr>
                <w:rFonts w:ascii="Arial" w:hAnsi="Arial" w:cs="Arial"/>
                <w:szCs w:val="24"/>
              </w:rPr>
              <w:t>Low Level Design Document addresses various aspects of integration in detail that are associated with successful functioning of the integrated systems. The allocated requirements and functions are the basis for the synthesis of the technical solution.</w:t>
            </w:r>
          </w:p>
          <w:p w14:paraId="04F6466B" w14:textId="7372582C" w:rsidR="00C91D66" w:rsidRPr="00C637D9" w:rsidRDefault="0028613D" w:rsidP="0028613D">
            <w:pPr>
              <w:rPr>
                <w:rFonts w:ascii="Arial" w:hAnsi="Arial" w:cs="Arial"/>
              </w:rPr>
            </w:pPr>
            <w:r w:rsidRPr="00440718">
              <w:rPr>
                <w:rFonts w:ascii="Arial" w:hAnsi="Arial" w:cs="Arial"/>
                <w:szCs w:val="24"/>
              </w:rPr>
              <w:t xml:space="preserve">This document gives </w:t>
            </w:r>
            <w:r w:rsidR="00A8537B" w:rsidRPr="00440718">
              <w:rPr>
                <w:rFonts w:ascii="Arial" w:hAnsi="Arial" w:cs="Arial"/>
                <w:szCs w:val="24"/>
              </w:rPr>
              <w:t>an overview</w:t>
            </w:r>
            <w:r w:rsidRPr="00440718">
              <w:rPr>
                <w:rFonts w:ascii="Arial" w:hAnsi="Arial" w:cs="Arial"/>
                <w:szCs w:val="24"/>
              </w:rPr>
              <w:t xml:space="preserve"> of the derived requirements, system interfaces and system attributes. This document must be under change control to incorporate any changes to the system requirements that may arise in the future.</w:t>
            </w:r>
          </w:p>
        </w:tc>
      </w:tr>
    </w:tbl>
    <w:p w14:paraId="297A8A23" w14:textId="77777777" w:rsidR="00C637D9" w:rsidRPr="00C637D9" w:rsidRDefault="00C637D9" w:rsidP="00C637D9">
      <w:pPr>
        <w:rPr>
          <w:rFonts w:ascii="Arial" w:hAnsi="Arial" w:cs="Arial"/>
          <w:b/>
          <w:color w:val="0070C0"/>
          <w:sz w:val="32"/>
        </w:rPr>
      </w:pPr>
    </w:p>
    <w:tbl>
      <w:tblPr>
        <w:tblpPr w:leftFromText="180" w:rightFromText="180" w:vertAnchor="text" w:horzAnchor="margin" w:tblpY="221"/>
        <w:tblOverlap w:val="never"/>
        <w:tblW w:w="9532"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15" w:type="dxa"/>
          <w:left w:w="15" w:type="dxa"/>
          <w:bottom w:w="15" w:type="dxa"/>
          <w:right w:w="15" w:type="dxa"/>
        </w:tblCellMar>
        <w:tblLook w:val="04A0" w:firstRow="1" w:lastRow="0" w:firstColumn="1" w:lastColumn="0" w:noHBand="0" w:noVBand="1"/>
      </w:tblPr>
      <w:tblGrid>
        <w:gridCol w:w="695"/>
        <w:gridCol w:w="1311"/>
        <w:gridCol w:w="1240"/>
        <w:gridCol w:w="3157"/>
        <w:gridCol w:w="1167"/>
        <w:gridCol w:w="892"/>
        <w:gridCol w:w="1070"/>
      </w:tblGrid>
      <w:tr w:rsidR="005B75A9" w:rsidRPr="00C637D9" w14:paraId="5DBBFE1F" w14:textId="77777777" w:rsidTr="00AF6A41">
        <w:trPr>
          <w:trHeight w:val="222"/>
        </w:trPr>
        <w:tc>
          <w:tcPr>
            <w:tcW w:w="9532" w:type="dxa"/>
            <w:gridSpan w:val="7"/>
            <w:tcBorders>
              <w:top w:val="single" w:sz="6" w:space="0" w:color="auto"/>
              <w:left w:val="single" w:sz="6" w:space="0" w:color="auto"/>
              <w:bottom w:val="single" w:sz="6" w:space="0" w:color="auto"/>
              <w:right w:val="single" w:sz="6" w:space="0" w:color="auto"/>
            </w:tcBorders>
            <w:shd w:val="clear" w:color="auto" w:fill="auto"/>
          </w:tcPr>
          <w:p w14:paraId="37CD6582" w14:textId="515C7B16" w:rsidR="005B75A9" w:rsidRPr="009436F3" w:rsidRDefault="005B75A9" w:rsidP="00AF6A41">
            <w:pPr>
              <w:pStyle w:val="NormalWeb"/>
              <w:spacing w:beforeAutospacing="1" w:after="0" w:afterAutospacing="1"/>
              <w:jc w:val="center"/>
              <w:textAlignment w:val="baseline"/>
              <w:rPr>
                <w:rFonts w:ascii="Arial" w:hAnsi="Arial" w:cs="Arial"/>
                <w:b/>
                <w:color w:val="0070C0"/>
                <w:sz w:val="32"/>
                <w:szCs w:val="32"/>
                <w:lang w:val="en-US"/>
              </w:rPr>
            </w:pPr>
            <w:r w:rsidRPr="631EBAF3">
              <w:rPr>
                <w:rFonts w:ascii="Arial" w:hAnsi="Arial" w:cs="Arial"/>
                <w:b/>
                <w:color w:val="0070C0"/>
                <w:lang w:val="en-US"/>
              </w:rPr>
              <w:t xml:space="preserve">Document Revision </w:t>
            </w:r>
            <w:commentRangeStart w:id="4"/>
            <w:commentRangeStart w:id="5"/>
            <w:r w:rsidRPr="631EBAF3">
              <w:rPr>
                <w:rFonts w:ascii="Arial" w:hAnsi="Arial" w:cs="Arial"/>
                <w:b/>
                <w:color w:val="0070C0"/>
                <w:lang w:val="en-US"/>
              </w:rPr>
              <w:t>History</w:t>
            </w:r>
            <w:commentRangeEnd w:id="4"/>
            <w:r w:rsidR="004F33F9">
              <w:rPr>
                <w:rStyle w:val="CommentReference"/>
              </w:rPr>
              <w:commentReference w:id="4"/>
            </w:r>
            <w:commentRangeEnd w:id="5"/>
            <w:r>
              <w:rPr>
                <w:rStyle w:val="CommentReference"/>
              </w:rPr>
              <w:commentReference w:id="5"/>
            </w:r>
          </w:p>
        </w:tc>
      </w:tr>
      <w:tr w:rsidR="005B75A9" w:rsidRPr="00C637D9" w14:paraId="19AF2F61" w14:textId="77777777" w:rsidTr="007B6348">
        <w:trPr>
          <w:trHeight w:val="222"/>
        </w:trPr>
        <w:tc>
          <w:tcPr>
            <w:tcW w:w="695" w:type="dxa"/>
            <w:tcBorders>
              <w:top w:val="single" w:sz="6" w:space="0" w:color="auto"/>
              <w:left w:val="single" w:sz="6" w:space="0" w:color="auto"/>
              <w:bottom w:val="single" w:sz="6" w:space="0" w:color="auto"/>
              <w:right w:val="single" w:sz="6" w:space="0" w:color="auto"/>
            </w:tcBorders>
            <w:shd w:val="clear" w:color="auto" w:fill="auto"/>
          </w:tcPr>
          <w:p w14:paraId="1010D98F" w14:textId="77777777" w:rsidR="005B75A9" w:rsidRPr="008F1A47" w:rsidRDefault="005B75A9" w:rsidP="00AF6A41">
            <w:pPr>
              <w:pStyle w:val="NormalWeb"/>
              <w:spacing w:beforeAutospacing="1" w:after="0" w:afterAutospacing="1"/>
              <w:jc w:val="center"/>
              <w:textAlignment w:val="baseline"/>
              <w:rPr>
                <w:rFonts w:ascii="Arial" w:hAnsi="Arial" w:cs="Arial"/>
                <w:b/>
                <w:bCs/>
                <w:sz w:val="16"/>
                <w:szCs w:val="16"/>
              </w:rPr>
            </w:pPr>
            <w:r w:rsidRPr="008F1A47">
              <w:rPr>
                <w:rFonts w:ascii="Arial" w:hAnsi="Arial" w:cs="Arial"/>
                <w:b/>
                <w:bCs/>
                <w:sz w:val="16"/>
                <w:szCs w:val="16"/>
                <w:lang w:val="en-US"/>
              </w:rPr>
              <w:t>Version</w:t>
            </w:r>
            <w:r w:rsidRPr="008F1A47">
              <w:rPr>
                <w:rFonts w:ascii="Arial" w:hAnsi="Arial" w:cs="Arial"/>
                <w:b/>
                <w:bCs/>
                <w:sz w:val="16"/>
                <w:szCs w:val="16"/>
              </w:rPr>
              <w:t> </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717704CF" w14:textId="77777777" w:rsidR="005B75A9" w:rsidRPr="008F1A47" w:rsidRDefault="005B75A9" w:rsidP="00AF6A41">
            <w:pPr>
              <w:pStyle w:val="NormalWeb"/>
              <w:spacing w:beforeAutospacing="1" w:after="0" w:afterAutospacing="1"/>
              <w:jc w:val="center"/>
              <w:textAlignment w:val="baseline"/>
              <w:rPr>
                <w:rFonts w:ascii="Arial" w:hAnsi="Arial" w:cs="Arial"/>
                <w:b/>
                <w:bCs/>
                <w:sz w:val="16"/>
                <w:szCs w:val="16"/>
              </w:rPr>
            </w:pPr>
            <w:r w:rsidRPr="008F1A47">
              <w:rPr>
                <w:rFonts w:ascii="Arial" w:hAnsi="Arial" w:cs="Arial"/>
                <w:b/>
                <w:bCs/>
                <w:sz w:val="16"/>
                <w:szCs w:val="16"/>
              </w:rPr>
              <w:t>Created/Updated By</w:t>
            </w:r>
          </w:p>
        </w:tc>
        <w:tc>
          <w:tcPr>
            <w:tcW w:w="1240" w:type="dxa"/>
            <w:tcBorders>
              <w:top w:val="single" w:sz="6" w:space="0" w:color="auto"/>
              <w:left w:val="single" w:sz="6" w:space="0" w:color="auto"/>
              <w:bottom w:val="single" w:sz="6" w:space="0" w:color="auto"/>
              <w:right w:val="single" w:sz="6" w:space="0" w:color="auto"/>
            </w:tcBorders>
          </w:tcPr>
          <w:p w14:paraId="7E006C6F" w14:textId="77777777" w:rsidR="005B75A9" w:rsidRPr="008F1A47" w:rsidRDefault="005B75A9" w:rsidP="00AF6A41">
            <w:pPr>
              <w:pStyle w:val="NormalWeb"/>
              <w:spacing w:beforeAutospacing="1" w:after="0" w:afterAutospacing="1"/>
              <w:jc w:val="center"/>
              <w:textAlignment w:val="baseline"/>
              <w:rPr>
                <w:rFonts w:ascii="Arial" w:hAnsi="Arial" w:cs="Arial"/>
                <w:b/>
                <w:bCs/>
                <w:sz w:val="16"/>
                <w:szCs w:val="16"/>
                <w:lang w:val="en-US"/>
              </w:rPr>
            </w:pPr>
            <w:r w:rsidRPr="008F1A47">
              <w:rPr>
                <w:rFonts w:ascii="Arial" w:hAnsi="Arial" w:cs="Arial"/>
                <w:b/>
                <w:bCs/>
                <w:sz w:val="16"/>
                <w:szCs w:val="16"/>
                <w:lang w:val="en-US"/>
              </w:rPr>
              <w:t>Reviewed By</w:t>
            </w:r>
          </w:p>
        </w:tc>
        <w:tc>
          <w:tcPr>
            <w:tcW w:w="3157" w:type="dxa"/>
            <w:tcBorders>
              <w:top w:val="single" w:sz="6" w:space="0" w:color="auto"/>
              <w:left w:val="single" w:sz="6" w:space="0" w:color="auto"/>
              <w:bottom w:val="single" w:sz="6" w:space="0" w:color="auto"/>
              <w:right w:val="single" w:sz="6" w:space="0" w:color="auto"/>
            </w:tcBorders>
            <w:shd w:val="clear" w:color="auto" w:fill="auto"/>
          </w:tcPr>
          <w:p w14:paraId="714CEC9C" w14:textId="77777777" w:rsidR="005B75A9" w:rsidRPr="008F1A47" w:rsidRDefault="005B75A9" w:rsidP="00AF6A41">
            <w:pPr>
              <w:pStyle w:val="NormalWeb"/>
              <w:spacing w:beforeAutospacing="1" w:after="0" w:afterAutospacing="1"/>
              <w:jc w:val="center"/>
              <w:textAlignment w:val="baseline"/>
              <w:rPr>
                <w:rFonts w:ascii="Arial" w:hAnsi="Arial" w:cs="Arial"/>
                <w:b/>
                <w:bCs/>
                <w:sz w:val="16"/>
                <w:szCs w:val="16"/>
              </w:rPr>
            </w:pPr>
            <w:r w:rsidRPr="008F1A47">
              <w:rPr>
                <w:rFonts w:ascii="Arial" w:hAnsi="Arial" w:cs="Arial"/>
                <w:b/>
                <w:bCs/>
                <w:sz w:val="16"/>
                <w:szCs w:val="16"/>
                <w:lang w:val="en-US"/>
              </w:rPr>
              <w:t>Update Comment</w:t>
            </w:r>
            <w:r w:rsidRPr="008F1A47">
              <w:rPr>
                <w:rFonts w:ascii="Arial" w:hAnsi="Arial" w:cs="Arial"/>
                <w:b/>
                <w:bCs/>
                <w:sz w:val="16"/>
                <w:szCs w:val="16"/>
              </w:rPr>
              <w:t> </w:t>
            </w:r>
          </w:p>
        </w:tc>
        <w:tc>
          <w:tcPr>
            <w:tcW w:w="1167" w:type="dxa"/>
            <w:tcBorders>
              <w:top w:val="single" w:sz="6" w:space="0" w:color="auto"/>
              <w:left w:val="single" w:sz="6" w:space="0" w:color="auto"/>
              <w:bottom w:val="single" w:sz="6" w:space="0" w:color="auto"/>
              <w:right w:val="single" w:sz="6" w:space="0" w:color="auto"/>
            </w:tcBorders>
          </w:tcPr>
          <w:p w14:paraId="2F1E1A7A" w14:textId="77777777" w:rsidR="005B75A9" w:rsidRPr="008F1A47" w:rsidRDefault="005B75A9" w:rsidP="00AF6A41">
            <w:pPr>
              <w:pStyle w:val="NormalWeb"/>
              <w:spacing w:beforeAutospacing="1" w:after="0" w:afterAutospacing="1"/>
              <w:jc w:val="center"/>
              <w:textAlignment w:val="baseline"/>
              <w:rPr>
                <w:rFonts w:ascii="Arial" w:hAnsi="Arial" w:cs="Arial"/>
                <w:b/>
                <w:bCs/>
                <w:sz w:val="16"/>
                <w:szCs w:val="16"/>
                <w:lang w:val="en-US"/>
              </w:rPr>
            </w:pPr>
            <w:r w:rsidRPr="008F1A47">
              <w:rPr>
                <w:rFonts w:ascii="Arial" w:hAnsi="Arial" w:cs="Arial"/>
                <w:b/>
                <w:bCs/>
                <w:sz w:val="16"/>
                <w:szCs w:val="16"/>
                <w:lang w:val="en-US"/>
              </w:rPr>
              <w:t>Creation/ Modification Date</w:t>
            </w:r>
            <w:r w:rsidRPr="008F1A47">
              <w:rPr>
                <w:rFonts w:ascii="Arial" w:hAnsi="Arial" w:cs="Arial"/>
                <w:b/>
                <w:bCs/>
                <w:sz w:val="16"/>
                <w:szCs w:val="16"/>
              </w:rPr>
              <w:t> </w:t>
            </w:r>
          </w:p>
        </w:tc>
        <w:tc>
          <w:tcPr>
            <w:tcW w:w="892" w:type="dxa"/>
            <w:tcBorders>
              <w:top w:val="single" w:sz="6" w:space="0" w:color="auto"/>
              <w:left w:val="single" w:sz="6" w:space="0" w:color="auto"/>
              <w:bottom w:val="single" w:sz="6" w:space="0" w:color="auto"/>
              <w:right w:val="single" w:sz="6" w:space="0" w:color="auto"/>
            </w:tcBorders>
          </w:tcPr>
          <w:p w14:paraId="30EA9343" w14:textId="77777777" w:rsidR="005B75A9" w:rsidRPr="008F1A47" w:rsidRDefault="005B75A9" w:rsidP="00AF6A41">
            <w:pPr>
              <w:pStyle w:val="NormalWeb"/>
              <w:spacing w:beforeAutospacing="1" w:after="0" w:afterAutospacing="1"/>
              <w:jc w:val="center"/>
              <w:textAlignment w:val="baseline"/>
              <w:rPr>
                <w:rFonts w:ascii="Arial" w:hAnsi="Arial" w:cs="Arial"/>
                <w:b/>
                <w:bCs/>
                <w:sz w:val="16"/>
                <w:szCs w:val="16"/>
              </w:rPr>
            </w:pPr>
            <w:r w:rsidRPr="008F1A47">
              <w:rPr>
                <w:rFonts w:ascii="Arial" w:hAnsi="Arial" w:cs="Arial"/>
                <w:b/>
                <w:bCs/>
                <w:sz w:val="16"/>
                <w:szCs w:val="16"/>
              </w:rPr>
              <w:t>Sign Off By</w:t>
            </w:r>
          </w:p>
        </w:tc>
        <w:tc>
          <w:tcPr>
            <w:tcW w:w="1070" w:type="dxa"/>
            <w:tcBorders>
              <w:top w:val="single" w:sz="6" w:space="0" w:color="auto"/>
              <w:left w:val="single" w:sz="6" w:space="0" w:color="auto"/>
              <w:bottom w:val="single" w:sz="6" w:space="0" w:color="auto"/>
              <w:right w:val="single" w:sz="6" w:space="0" w:color="auto"/>
            </w:tcBorders>
          </w:tcPr>
          <w:p w14:paraId="32203C1F" w14:textId="77777777" w:rsidR="005B75A9" w:rsidRPr="008F1A47" w:rsidRDefault="005B75A9" w:rsidP="00AF6A41">
            <w:pPr>
              <w:pStyle w:val="NormalWeb"/>
              <w:spacing w:beforeAutospacing="1" w:after="0" w:afterAutospacing="1"/>
              <w:jc w:val="center"/>
              <w:textAlignment w:val="baseline"/>
              <w:rPr>
                <w:rFonts w:ascii="Arial" w:hAnsi="Arial" w:cs="Arial"/>
                <w:b/>
                <w:bCs/>
                <w:sz w:val="16"/>
                <w:szCs w:val="16"/>
              </w:rPr>
            </w:pPr>
            <w:r w:rsidRPr="008F1A47">
              <w:rPr>
                <w:rFonts w:ascii="Arial" w:hAnsi="Arial" w:cs="Arial"/>
                <w:b/>
                <w:bCs/>
                <w:sz w:val="16"/>
                <w:szCs w:val="16"/>
              </w:rPr>
              <w:t>Sign off Date</w:t>
            </w:r>
          </w:p>
        </w:tc>
      </w:tr>
      <w:tr w:rsidR="005B75A9" w:rsidRPr="00C637D9" w14:paraId="3F197B60" w14:textId="77777777" w:rsidTr="007B6348">
        <w:tc>
          <w:tcPr>
            <w:tcW w:w="695" w:type="dxa"/>
            <w:tcBorders>
              <w:top w:val="single" w:sz="6" w:space="0" w:color="auto"/>
              <w:left w:val="single" w:sz="6" w:space="0" w:color="auto"/>
              <w:bottom w:val="single" w:sz="6" w:space="0" w:color="auto"/>
              <w:right w:val="single" w:sz="6" w:space="0" w:color="auto"/>
            </w:tcBorders>
            <w:shd w:val="clear" w:color="auto" w:fill="auto"/>
          </w:tcPr>
          <w:p w14:paraId="70B965F7" w14:textId="77777777" w:rsidR="005B75A9" w:rsidRPr="009436F3" w:rsidRDefault="005B75A9" w:rsidP="00AF6A41">
            <w:pPr>
              <w:pStyle w:val="NormalWeb"/>
              <w:spacing w:beforeAutospacing="1" w:after="0" w:afterAutospacing="1"/>
              <w:jc w:val="center"/>
              <w:textAlignment w:val="baseline"/>
              <w:rPr>
                <w:rFonts w:ascii="Arial" w:hAnsi="Arial" w:cs="Arial"/>
                <w:sz w:val="16"/>
                <w:szCs w:val="16"/>
              </w:rPr>
            </w:pPr>
            <w:r w:rsidRPr="009436F3">
              <w:rPr>
                <w:rFonts w:ascii="Arial" w:hAnsi="Arial" w:cs="Arial"/>
                <w:sz w:val="16"/>
                <w:szCs w:val="16"/>
                <w:lang w:val="en-US"/>
              </w:rPr>
              <w:t>1.0</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1389AABF" w14:textId="24D4FC7F" w:rsidR="005B75A9" w:rsidRPr="009436F3" w:rsidRDefault="004214B4" w:rsidP="00AF6A41">
            <w:pPr>
              <w:pStyle w:val="NormalWeb"/>
              <w:spacing w:beforeAutospacing="1" w:after="0" w:afterAutospacing="1"/>
              <w:jc w:val="center"/>
              <w:textAlignment w:val="baseline"/>
              <w:rPr>
                <w:rFonts w:ascii="Arial" w:hAnsi="Arial" w:cs="Arial"/>
                <w:sz w:val="16"/>
                <w:szCs w:val="16"/>
              </w:rPr>
            </w:pPr>
            <w:r>
              <w:rPr>
                <w:rFonts w:ascii="Arial" w:hAnsi="Arial" w:cs="Arial"/>
                <w:sz w:val="16"/>
                <w:szCs w:val="16"/>
              </w:rPr>
              <w:t>Neeraj Jahagirdar</w:t>
            </w:r>
          </w:p>
        </w:tc>
        <w:tc>
          <w:tcPr>
            <w:tcW w:w="1240" w:type="dxa"/>
            <w:tcBorders>
              <w:top w:val="single" w:sz="6" w:space="0" w:color="auto"/>
              <w:left w:val="single" w:sz="6" w:space="0" w:color="auto"/>
              <w:bottom w:val="single" w:sz="6" w:space="0" w:color="auto"/>
              <w:right w:val="single" w:sz="6" w:space="0" w:color="auto"/>
            </w:tcBorders>
          </w:tcPr>
          <w:p w14:paraId="23681829" w14:textId="19E749CA" w:rsidR="005B75A9" w:rsidRPr="009436F3" w:rsidRDefault="005B75A9" w:rsidP="00AF6A41">
            <w:pPr>
              <w:pStyle w:val="NormalWeb"/>
              <w:spacing w:beforeAutospacing="1" w:after="0" w:afterAutospacing="1"/>
              <w:jc w:val="center"/>
              <w:textAlignment w:val="baseline"/>
              <w:rPr>
                <w:rFonts w:ascii="Arial" w:hAnsi="Arial" w:cs="Arial"/>
                <w:sz w:val="16"/>
                <w:szCs w:val="16"/>
              </w:rPr>
            </w:pPr>
          </w:p>
        </w:tc>
        <w:tc>
          <w:tcPr>
            <w:tcW w:w="3157" w:type="dxa"/>
            <w:tcBorders>
              <w:top w:val="single" w:sz="6" w:space="0" w:color="auto"/>
              <w:left w:val="single" w:sz="6" w:space="0" w:color="auto"/>
              <w:bottom w:val="single" w:sz="6" w:space="0" w:color="auto"/>
              <w:right w:val="single" w:sz="6" w:space="0" w:color="auto"/>
            </w:tcBorders>
            <w:shd w:val="clear" w:color="auto" w:fill="auto"/>
          </w:tcPr>
          <w:p w14:paraId="6B73AE44" w14:textId="77777777" w:rsidR="005B75A9" w:rsidRPr="009436F3" w:rsidRDefault="005B75A9" w:rsidP="00AF6A41">
            <w:pPr>
              <w:pStyle w:val="NormalWeb"/>
              <w:spacing w:beforeAutospacing="1" w:after="0" w:afterAutospacing="1"/>
              <w:jc w:val="center"/>
              <w:textAlignment w:val="baseline"/>
              <w:rPr>
                <w:rFonts w:ascii="Arial" w:hAnsi="Arial" w:cs="Arial"/>
                <w:sz w:val="16"/>
                <w:szCs w:val="16"/>
              </w:rPr>
            </w:pPr>
          </w:p>
        </w:tc>
        <w:tc>
          <w:tcPr>
            <w:tcW w:w="1167" w:type="dxa"/>
            <w:tcBorders>
              <w:top w:val="single" w:sz="6" w:space="0" w:color="auto"/>
              <w:left w:val="single" w:sz="6" w:space="0" w:color="auto"/>
              <w:bottom w:val="single" w:sz="6" w:space="0" w:color="auto"/>
              <w:right w:val="single" w:sz="6" w:space="0" w:color="auto"/>
            </w:tcBorders>
          </w:tcPr>
          <w:p w14:paraId="4FF14A95" w14:textId="54E502D8" w:rsidR="005B75A9" w:rsidRPr="009436F3" w:rsidRDefault="004214B4" w:rsidP="00AF6A41">
            <w:pPr>
              <w:pStyle w:val="NormalWeb"/>
              <w:spacing w:beforeAutospacing="1" w:after="0" w:afterAutospacing="1"/>
              <w:jc w:val="center"/>
              <w:textAlignment w:val="baseline"/>
              <w:rPr>
                <w:rFonts w:ascii="Arial" w:hAnsi="Arial" w:cs="Arial"/>
                <w:sz w:val="16"/>
                <w:szCs w:val="16"/>
              </w:rPr>
            </w:pPr>
            <w:r>
              <w:rPr>
                <w:rFonts w:ascii="Arial" w:hAnsi="Arial" w:cs="Arial"/>
                <w:sz w:val="16"/>
                <w:szCs w:val="16"/>
              </w:rPr>
              <w:t>10</w:t>
            </w:r>
            <w:r w:rsidR="00B7041B" w:rsidRPr="00D07AAB">
              <w:rPr>
                <w:rFonts w:ascii="Arial" w:hAnsi="Arial" w:cs="Arial"/>
                <w:sz w:val="16"/>
                <w:szCs w:val="16"/>
              </w:rPr>
              <w:t xml:space="preserve"> </w:t>
            </w:r>
            <w:r>
              <w:rPr>
                <w:rFonts w:ascii="Arial" w:hAnsi="Arial" w:cs="Arial"/>
                <w:sz w:val="16"/>
                <w:szCs w:val="16"/>
              </w:rPr>
              <w:t>Oct</w:t>
            </w:r>
            <w:r w:rsidR="00B7041B" w:rsidRPr="00D07AAB">
              <w:rPr>
                <w:rFonts w:ascii="Arial" w:hAnsi="Arial" w:cs="Arial"/>
                <w:sz w:val="16"/>
                <w:szCs w:val="16"/>
              </w:rPr>
              <w:t xml:space="preserve"> 202</w:t>
            </w:r>
            <w:r>
              <w:rPr>
                <w:rFonts w:ascii="Arial" w:hAnsi="Arial" w:cs="Arial"/>
                <w:sz w:val="16"/>
                <w:szCs w:val="16"/>
              </w:rPr>
              <w:t>4</w:t>
            </w:r>
          </w:p>
        </w:tc>
        <w:tc>
          <w:tcPr>
            <w:tcW w:w="892" w:type="dxa"/>
            <w:tcBorders>
              <w:top w:val="single" w:sz="6" w:space="0" w:color="auto"/>
              <w:left w:val="single" w:sz="6" w:space="0" w:color="auto"/>
              <w:bottom w:val="single" w:sz="6" w:space="0" w:color="auto"/>
              <w:right w:val="single" w:sz="6" w:space="0" w:color="auto"/>
            </w:tcBorders>
          </w:tcPr>
          <w:p w14:paraId="76C714E9" w14:textId="69694F02" w:rsidR="005B75A9" w:rsidRPr="009436F3" w:rsidRDefault="005B75A9" w:rsidP="00AF6A41">
            <w:pPr>
              <w:pStyle w:val="NormalWeb"/>
              <w:spacing w:beforeAutospacing="1" w:after="0" w:afterAutospacing="1"/>
              <w:jc w:val="center"/>
              <w:textAlignment w:val="baseline"/>
              <w:rPr>
                <w:rFonts w:ascii="Arial" w:hAnsi="Arial" w:cs="Arial"/>
                <w:sz w:val="16"/>
                <w:szCs w:val="16"/>
              </w:rPr>
            </w:pPr>
          </w:p>
        </w:tc>
        <w:tc>
          <w:tcPr>
            <w:tcW w:w="1070" w:type="dxa"/>
            <w:tcBorders>
              <w:top w:val="single" w:sz="6" w:space="0" w:color="auto"/>
              <w:left w:val="single" w:sz="6" w:space="0" w:color="auto"/>
              <w:bottom w:val="single" w:sz="6" w:space="0" w:color="auto"/>
              <w:right w:val="single" w:sz="6" w:space="0" w:color="auto"/>
            </w:tcBorders>
          </w:tcPr>
          <w:p w14:paraId="4E7A263B" w14:textId="70AAF441" w:rsidR="005B75A9" w:rsidRPr="009436F3" w:rsidRDefault="005B75A9" w:rsidP="00AF6A41">
            <w:pPr>
              <w:pStyle w:val="NormalWeb"/>
              <w:spacing w:beforeAutospacing="1" w:after="0" w:afterAutospacing="1"/>
              <w:jc w:val="center"/>
              <w:textAlignment w:val="baseline"/>
              <w:rPr>
                <w:rFonts w:ascii="Arial" w:hAnsi="Arial" w:cs="Arial"/>
                <w:sz w:val="16"/>
                <w:szCs w:val="16"/>
              </w:rPr>
            </w:pPr>
          </w:p>
        </w:tc>
      </w:tr>
      <w:tr w:rsidR="00AE58AE" w:rsidRPr="00C637D9" w14:paraId="6942754D" w14:textId="77777777" w:rsidTr="007B6348">
        <w:tc>
          <w:tcPr>
            <w:tcW w:w="695" w:type="dxa"/>
            <w:tcBorders>
              <w:top w:val="single" w:sz="6" w:space="0" w:color="auto"/>
              <w:left w:val="single" w:sz="6" w:space="0" w:color="auto"/>
              <w:bottom w:val="single" w:sz="6" w:space="0" w:color="auto"/>
              <w:right w:val="single" w:sz="6" w:space="0" w:color="auto"/>
            </w:tcBorders>
            <w:shd w:val="clear" w:color="auto" w:fill="auto"/>
          </w:tcPr>
          <w:p w14:paraId="5BCD1C2E" w14:textId="3F7E2E6B" w:rsidR="00AE58AE" w:rsidRPr="009436F3" w:rsidRDefault="001D282B" w:rsidP="00AF6A41">
            <w:pPr>
              <w:pStyle w:val="NormalWeb"/>
              <w:spacing w:beforeAutospacing="1" w:after="0" w:afterAutospacing="1"/>
              <w:jc w:val="center"/>
              <w:textAlignment w:val="baseline"/>
              <w:rPr>
                <w:rFonts w:ascii="Arial" w:hAnsi="Arial" w:cs="Arial"/>
                <w:sz w:val="16"/>
                <w:szCs w:val="16"/>
                <w:lang w:val="en-US"/>
              </w:rPr>
            </w:pPr>
            <w:r>
              <w:rPr>
                <w:rFonts w:ascii="Arial" w:hAnsi="Arial" w:cs="Arial"/>
                <w:sz w:val="16"/>
                <w:szCs w:val="16"/>
                <w:lang w:val="en-US"/>
              </w:rPr>
              <w:t>1.0</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66BF0466" w14:textId="75336AC9" w:rsidR="00AE58AE" w:rsidRDefault="00AE58AE" w:rsidP="00AF6A41">
            <w:pPr>
              <w:pStyle w:val="NormalWeb"/>
              <w:spacing w:beforeAutospacing="1" w:after="0" w:afterAutospacing="1"/>
              <w:jc w:val="center"/>
              <w:textAlignment w:val="baseline"/>
              <w:rPr>
                <w:rFonts w:ascii="Arial" w:hAnsi="Arial" w:cs="Arial"/>
                <w:sz w:val="16"/>
                <w:szCs w:val="16"/>
              </w:rPr>
            </w:pPr>
          </w:p>
        </w:tc>
        <w:tc>
          <w:tcPr>
            <w:tcW w:w="1240" w:type="dxa"/>
            <w:tcBorders>
              <w:top w:val="single" w:sz="6" w:space="0" w:color="auto"/>
              <w:left w:val="single" w:sz="6" w:space="0" w:color="auto"/>
              <w:bottom w:val="single" w:sz="6" w:space="0" w:color="auto"/>
              <w:right w:val="single" w:sz="6" w:space="0" w:color="auto"/>
            </w:tcBorders>
          </w:tcPr>
          <w:p w14:paraId="4918A847" w14:textId="56679F80" w:rsidR="00AE58AE" w:rsidRDefault="001D282B" w:rsidP="00AF6A41">
            <w:pPr>
              <w:pStyle w:val="NormalWeb"/>
              <w:spacing w:beforeAutospacing="1" w:after="0" w:afterAutospacing="1"/>
              <w:jc w:val="center"/>
              <w:textAlignment w:val="baseline"/>
              <w:rPr>
                <w:rFonts w:ascii="Arial" w:hAnsi="Arial" w:cs="Arial"/>
                <w:sz w:val="16"/>
                <w:szCs w:val="16"/>
              </w:rPr>
            </w:pPr>
            <w:r>
              <w:rPr>
                <w:rFonts w:ascii="Arial" w:hAnsi="Arial" w:cs="Arial"/>
                <w:sz w:val="16"/>
                <w:szCs w:val="16"/>
              </w:rPr>
              <w:t>Dave Terpstra</w:t>
            </w:r>
          </w:p>
        </w:tc>
        <w:tc>
          <w:tcPr>
            <w:tcW w:w="3157" w:type="dxa"/>
            <w:tcBorders>
              <w:top w:val="single" w:sz="6" w:space="0" w:color="auto"/>
              <w:left w:val="single" w:sz="6" w:space="0" w:color="auto"/>
              <w:bottom w:val="single" w:sz="6" w:space="0" w:color="auto"/>
              <w:right w:val="single" w:sz="6" w:space="0" w:color="auto"/>
            </w:tcBorders>
            <w:shd w:val="clear" w:color="auto" w:fill="auto"/>
          </w:tcPr>
          <w:p w14:paraId="51FC82DC" w14:textId="57CAA0A5" w:rsidR="00AE58AE" w:rsidRPr="009436F3" w:rsidRDefault="00AE58AE" w:rsidP="00AF6A41">
            <w:pPr>
              <w:pStyle w:val="NormalWeb"/>
              <w:spacing w:beforeAutospacing="1" w:after="0" w:afterAutospacing="1"/>
              <w:jc w:val="center"/>
              <w:textAlignment w:val="baseline"/>
              <w:rPr>
                <w:rFonts w:ascii="Arial" w:hAnsi="Arial" w:cs="Arial"/>
                <w:sz w:val="16"/>
                <w:szCs w:val="16"/>
              </w:rPr>
            </w:pPr>
          </w:p>
        </w:tc>
        <w:tc>
          <w:tcPr>
            <w:tcW w:w="1167" w:type="dxa"/>
            <w:tcBorders>
              <w:top w:val="single" w:sz="6" w:space="0" w:color="auto"/>
              <w:left w:val="single" w:sz="6" w:space="0" w:color="auto"/>
              <w:bottom w:val="single" w:sz="6" w:space="0" w:color="auto"/>
              <w:right w:val="single" w:sz="6" w:space="0" w:color="auto"/>
            </w:tcBorders>
          </w:tcPr>
          <w:p w14:paraId="5F350E4F" w14:textId="554E2491" w:rsidR="00AE58AE" w:rsidRPr="00D07AAB" w:rsidRDefault="00D22BD5" w:rsidP="00AF6A41">
            <w:pPr>
              <w:pStyle w:val="NormalWeb"/>
              <w:spacing w:beforeAutospacing="1" w:after="0" w:afterAutospacing="1"/>
              <w:jc w:val="center"/>
              <w:textAlignment w:val="baseline"/>
              <w:rPr>
                <w:rFonts w:ascii="Arial" w:hAnsi="Arial" w:cs="Arial"/>
                <w:sz w:val="16"/>
                <w:szCs w:val="16"/>
              </w:rPr>
            </w:pPr>
            <w:r>
              <w:rPr>
                <w:rFonts w:ascii="Arial" w:hAnsi="Arial" w:cs="Arial"/>
                <w:sz w:val="16"/>
                <w:szCs w:val="16"/>
              </w:rPr>
              <w:t>2</w:t>
            </w:r>
            <w:r w:rsidR="00BF4480">
              <w:rPr>
                <w:rFonts w:ascii="Arial" w:hAnsi="Arial" w:cs="Arial"/>
                <w:sz w:val="16"/>
                <w:szCs w:val="16"/>
              </w:rPr>
              <w:t>8</w:t>
            </w:r>
            <w:r>
              <w:rPr>
                <w:rFonts w:ascii="Arial" w:hAnsi="Arial" w:cs="Arial"/>
                <w:sz w:val="16"/>
                <w:szCs w:val="16"/>
              </w:rPr>
              <w:t xml:space="preserve"> Oct 2024</w:t>
            </w:r>
          </w:p>
        </w:tc>
        <w:tc>
          <w:tcPr>
            <w:tcW w:w="892" w:type="dxa"/>
            <w:tcBorders>
              <w:top w:val="single" w:sz="6" w:space="0" w:color="auto"/>
              <w:left w:val="single" w:sz="6" w:space="0" w:color="auto"/>
              <w:bottom w:val="single" w:sz="6" w:space="0" w:color="auto"/>
              <w:right w:val="single" w:sz="6" w:space="0" w:color="auto"/>
            </w:tcBorders>
          </w:tcPr>
          <w:p w14:paraId="1172C51E" w14:textId="77777777" w:rsidR="00AE58AE" w:rsidRDefault="00AE58AE" w:rsidP="00AF6A41">
            <w:pPr>
              <w:pStyle w:val="NormalWeb"/>
              <w:spacing w:beforeAutospacing="1" w:after="0" w:afterAutospacing="1"/>
              <w:jc w:val="center"/>
              <w:textAlignment w:val="baseline"/>
              <w:rPr>
                <w:rFonts w:ascii="Arial" w:hAnsi="Arial" w:cs="Arial"/>
                <w:sz w:val="16"/>
                <w:szCs w:val="16"/>
              </w:rPr>
            </w:pPr>
          </w:p>
        </w:tc>
        <w:tc>
          <w:tcPr>
            <w:tcW w:w="1070" w:type="dxa"/>
            <w:tcBorders>
              <w:top w:val="single" w:sz="6" w:space="0" w:color="auto"/>
              <w:left w:val="single" w:sz="6" w:space="0" w:color="auto"/>
              <w:bottom w:val="single" w:sz="6" w:space="0" w:color="auto"/>
              <w:right w:val="single" w:sz="6" w:space="0" w:color="auto"/>
            </w:tcBorders>
          </w:tcPr>
          <w:p w14:paraId="7B00D042" w14:textId="77777777" w:rsidR="00AE58AE" w:rsidRDefault="00AE58AE" w:rsidP="00AF6A41">
            <w:pPr>
              <w:pStyle w:val="NormalWeb"/>
              <w:spacing w:beforeAutospacing="1" w:after="0" w:afterAutospacing="1"/>
              <w:jc w:val="center"/>
              <w:textAlignment w:val="baseline"/>
              <w:rPr>
                <w:rFonts w:ascii="Arial" w:hAnsi="Arial" w:cs="Arial"/>
                <w:sz w:val="16"/>
                <w:szCs w:val="16"/>
              </w:rPr>
            </w:pPr>
          </w:p>
        </w:tc>
      </w:tr>
      <w:tr w:rsidR="007F1461" w:rsidRPr="00C637D9" w14:paraId="26E24ED6" w14:textId="77777777" w:rsidTr="007B6348">
        <w:tc>
          <w:tcPr>
            <w:tcW w:w="695" w:type="dxa"/>
            <w:tcBorders>
              <w:top w:val="single" w:sz="6" w:space="0" w:color="auto"/>
              <w:left w:val="single" w:sz="6" w:space="0" w:color="auto"/>
              <w:bottom w:val="single" w:sz="6" w:space="0" w:color="auto"/>
              <w:right w:val="single" w:sz="6" w:space="0" w:color="auto"/>
            </w:tcBorders>
            <w:shd w:val="clear" w:color="auto" w:fill="auto"/>
          </w:tcPr>
          <w:p w14:paraId="2EA7129B" w14:textId="0A5366B9" w:rsidR="007F1461" w:rsidRDefault="007F1461" w:rsidP="007F1461">
            <w:pPr>
              <w:pStyle w:val="NormalWeb"/>
              <w:spacing w:beforeAutospacing="1" w:after="0" w:afterAutospacing="1"/>
              <w:jc w:val="center"/>
              <w:textAlignment w:val="baseline"/>
              <w:rPr>
                <w:rFonts w:ascii="Arial" w:hAnsi="Arial" w:cs="Arial"/>
                <w:sz w:val="16"/>
                <w:szCs w:val="16"/>
                <w:lang w:val="en-US"/>
              </w:rPr>
            </w:pP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5A8198C0" w14:textId="05F7F846" w:rsidR="007F1461" w:rsidRPr="00AE58AE" w:rsidRDefault="007F1461" w:rsidP="007F1461">
            <w:pPr>
              <w:pStyle w:val="NormalWeb"/>
              <w:spacing w:beforeAutospacing="1" w:after="0" w:afterAutospacing="1"/>
              <w:jc w:val="center"/>
              <w:textAlignment w:val="baseline"/>
              <w:rPr>
                <w:rFonts w:ascii="Arial" w:hAnsi="Arial" w:cs="Arial"/>
                <w:sz w:val="16"/>
                <w:szCs w:val="16"/>
              </w:rPr>
            </w:pPr>
          </w:p>
        </w:tc>
        <w:tc>
          <w:tcPr>
            <w:tcW w:w="1240" w:type="dxa"/>
            <w:tcBorders>
              <w:top w:val="single" w:sz="6" w:space="0" w:color="auto"/>
              <w:left w:val="single" w:sz="6" w:space="0" w:color="auto"/>
              <w:bottom w:val="single" w:sz="6" w:space="0" w:color="auto"/>
              <w:right w:val="single" w:sz="6" w:space="0" w:color="auto"/>
            </w:tcBorders>
          </w:tcPr>
          <w:p w14:paraId="38CDF2CA" w14:textId="0E16C515" w:rsidR="007F1461" w:rsidRPr="00AE58AE" w:rsidRDefault="007F1461" w:rsidP="007F1461">
            <w:pPr>
              <w:pStyle w:val="NormalWeb"/>
              <w:spacing w:beforeAutospacing="1" w:after="0" w:afterAutospacing="1"/>
              <w:jc w:val="center"/>
              <w:textAlignment w:val="baseline"/>
              <w:rPr>
                <w:rFonts w:ascii="Arial" w:hAnsi="Arial" w:cs="Arial"/>
                <w:sz w:val="16"/>
                <w:szCs w:val="16"/>
              </w:rPr>
            </w:pPr>
          </w:p>
        </w:tc>
        <w:tc>
          <w:tcPr>
            <w:tcW w:w="3157" w:type="dxa"/>
            <w:tcBorders>
              <w:top w:val="single" w:sz="6" w:space="0" w:color="auto"/>
              <w:left w:val="single" w:sz="6" w:space="0" w:color="auto"/>
              <w:bottom w:val="single" w:sz="6" w:space="0" w:color="auto"/>
              <w:right w:val="single" w:sz="6" w:space="0" w:color="auto"/>
            </w:tcBorders>
            <w:shd w:val="clear" w:color="auto" w:fill="auto"/>
          </w:tcPr>
          <w:p w14:paraId="4FE7FE95" w14:textId="2AAAFC24" w:rsidR="007F1461" w:rsidRPr="009357AC" w:rsidRDefault="007F1461" w:rsidP="007F1461">
            <w:pPr>
              <w:pStyle w:val="NormalWeb"/>
              <w:spacing w:beforeAutospacing="1" w:after="0" w:afterAutospacing="1"/>
              <w:jc w:val="center"/>
              <w:textAlignment w:val="baseline"/>
              <w:rPr>
                <w:rFonts w:ascii="Arial" w:hAnsi="Arial" w:cs="Arial"/>
                <w:sz w:val="16"/>
                <w:szCs w:val="16"/>
              </w:rPr>
            </w:pPr>
          </w:p>
        </w:tc>
        <w:tc>
          <w:tcPr>
            <w:tcW w:w="1167" w:type="dxa"/>
            <w:tcBorders>
              <w:top w:val="single" w:sz="6" w:space="0" w:color="auto"/>
              <w:left w:val="single" w:sz="6" w:space="0" w:color="auto"/>
              <w:bottom w:val="single" w:sz="6" w:space="0" w:color="auto"/>
              <w:right w:val="single" w:sz="6" w:space="0" w:color="auto"/>
            </w:tcBorders>
          </w:tcPr>
          <w:p w14:paraId="121E73BF" w14:textId="7E5444D2" w:rsidR="007F1461" w:rsidRDefault="007F1461" w:rsidP="007F1461">
            <w:pPr>
              <w:pStyle w:val="NormalWeb"/>
              <w:spacing w:beforeAutospacing="1" w:after="0" w:afterAutospacing="1"/>
              <w:jc w:val="center"/>
              <w:textAlignment w:val="baseline"/>
              <w:rPr>
                <w:rFonts w:ascii="Arial" w:hAnsi="Arial" w:cs="Arial"/>
                <w:sz w:val="16"/>
                <w:szCs w:val="16"/>
              </w:rPr>
            </w:pPr>
          </w:p>
        </w:tc>
        <w:tc>
          <w:tcPr>
            <w:tcW w:w="892" w:type="dxa"/>
            <w:tcBorders>
              <w:top w:val="single" w:sz="6" w:space="0" w:color="auto"/>
              <w:left w:val="single" w:sz="6" w:space="0" w:color="auto"/>
              <w:bottom w:val="single" w:sz="6" w:space="0" w:color="auto"/>
              <w:right w:val="single" w:sz="6" w:space="0" w:color="auto"/>
            </w:tcBorders>
          </w:tcPr>
          <w:p w14:paraId="354B2328" w14:textId="10CB20D0" w:rsidR="007F1461" w:rsidRDefault="007F1461" w:rsidP="007F1461">
            <w:pPr>
              <w:pStyle w:val="NormalWeb"/>
              <w:spacing w:beforeAutospacing="1" w:after="0" w:afterAutospacing="1"/>
              <w:jc w:val="center"/>
              <w:textAlignment w:val="baseline"/>
              <w:rPr>
                <w:rFonts w:ascii="Arial" w:hAnsi="Arial" w:cs="Arial"/>
                <w:sz w:val="16"/>
                <w:szCs w:val="16"/>
              </w:rPr>
            </w:pPr>
          </w:p>
        </w:tc>
        <w:tc>
          <w:tcPr>
            <w:tcW w:w="1070" w:type="dxa"/>
            <w:tcBorders>
              <w:top w:val="single" w:sz="6" w:space="0" w:color="auto"/>
              <w:left w:val="single" w:sz="6" w:space="0" w:color="auto"/>
              <w:bottom w:val="single" w:sz="6" w:space="0" w:color="auto"/>
              <w:right w:val="single" w:sz="6" w:space="0" w:color="auto"/>
            </w:tcBorders>
          </w:tcPr>
          <w:p w14:paraId="1E9074EC" w14:textId="70D75B01" w:rsidR="007F1461" w:rsidRDefault="007F1461" w:rsidP="007F1461">
            <w:pPr>
              <w:pStyle w:val="NormalWeb"/>
              <w:spacing w:beforeAutospacing="1" w:after="0" w:afterAutospacing="1"/>
              <w:jc w:val="center"/>
              <w:textAlignment w:val="baseline"/>
              <w:rPr>
                <w:rFonts w:ascii="Arial" w:hAnsi="Arial" w:cs="Arial"/>
                <w:sz w:val="16"/>
                <w:szCs w:val="16"/>
              </w:rPr>
            </w:pPr>
          </w:p>
        </w:tc>
      </w:tr>
      <w:tr w:rsidR="631EBAF3" w14:paraId="503922F1" w14:textId="77777777" w:rsidTr="631EBAF3">
        <w:trPr>
          <w:trHeight w:val="300"/>
        </w:trPr>
        <w:tc>
          <w:tcPr>
            <w:tcW w:w="695" w:type="dxa"/>
            <w:tcBorders>
              <w:top w:val="single" w:sz="6" w:space="0" w:color="auto"/>
              <w:left w:val="single" w:sz="6" w:space="0" w:color="auto"/>
              <w:bottom w:val="single" w:sz="6" w:space="0" w:color="auto"/>
              <w:right w:val="single" w:sz="6" w:space="0" w:color="auto"/>
            </w:tcBorders>
            <w:shd w:val="clear" w:color="auto" w:fill="auto"/>
          </w:tcPr>
          <w:p w14:paraId="4EE27A4F" w14:textId="676358D9" w:rsidR="54CE774A" w:rsidRDefault="54CE774A" w:rsidP="006A1CB0">
            <w:pPr>
              <w:pStyle w:val="NormalWeb"/>
              <w:jc w:val="center"/>
              <w:rPr>
                <w:rFonts w:ascii="Arial" w:hAnsi="Arial" w:cs="Arial"/>
                <w:sz w:val="16"/>
                <w:szCs w:val="16"/>
              </w:rPr>
            </w:pP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48D76940" w14:textId="320790BF" w:rsidR="631EBAF3" w:rsidRDefault="631EBAF3" w:rsidP="006A1CB0">
            <w:pPr>
              <w:pStyle w:val="NormalWeb"/>
              <w:jc w:val="center"/>
              <w:rPr>
                <w:rFonts w:ascii="Arial" w:hAnsi="Arial" w:cs="Arial"/>
                <w:sz w:val="16"/>
                <w:szCs w:val="16"/>
              </w:rPr>
            </w:pPr>
          </w:p>
        </w:tc>
        <w:tc>
          <w:tcPr>
            <w:tcW w:w="1240" w:type="dxa"/>
            <w:tcBorders>
              <w:top w:val="single" w:sz="6" w:space="0" w:color="auto"/>
              <w:left w:val="single" w:sz="6" w:space="0" w:color="auto"/>
              <w:bottom w:val="single" w:sz="6" w:space="0" w:color="auto"/>
              <w:right w:val="single" w:sz="6" w:space="0" w:color="auto"/>
            </w:tcBorders>
          </w:tcPr>
          <w:p w14:paraId="6E609193" w14:textId="3982E3F3" w:rsidR="54CE774A" w:rsidRDefault="54CE774A" w:rsidP="006A1CB0">
            <w:pPr>
              <w:pStyle w:val="NormalWeb"/>
              <w:jc w:val="center"/>
              <w:rPr>
                <w:rFonts w:ascii="Arial" w:hAnsi="Arial" w:cs="Arial"/>
                <w:sz w:val="16"/>
                <w:szCs w:val="16"/>
              </w:rPr>
            </w:pPr>
          </w:p>
        </w:tc>
        <w:tc>
          <w:tcPr>
            <w:tcW w:w="3157" w:type="dxa"/>
            <w:tcBorders>
              <w:top w:val="single" w:sz="6" w:space="0" w:color="auto"/>
              <w:left w:val="single" w:sz="6" w:space="0" w:color="auto"/>
              <w:bottom w:val="single" w:sz="6" w:space="0" w:color="auto"/>
              <w:right w:val="single" w:sz="6" w:space="0" w:color="auto"/>
            </w:tcBorders>
            <w:shd w:val="clear" w:color="auto" w:fill="auto"/>
          </w:tcPr>
          <w:p w14:paraId="177D6DDD" w14:textId="773529FC" w:rsidR="54CE774A" w:rsidRDefault="54CE774A" w:rsidP="006A1CB0">
            <w:pPr>
              <w:pStyle w:val="NormalWeb"/>
              <w:jc w:val="center"/>
              <w:rPr>
                <w:rFonts w:ascii="Arial" w:hAnsi="Arial" w:cs="Arial"/>
                <w:sz w:val="16"/>
                <w:szCs w:val="16"/>
              </w:rPr>
            </w:pPr>
          </w:p>
        </w:tc>
        <w:tc>
          <w:tcPr>
            <w:tcW w:w="1167" w:type="dxa"/>
            <w:tcBorders>
              <w:top w:val="single" w:sz="6" w:space="0" w:color="auto"/>
              <w:left w:val="single" w:sz="6" w:space="0" w:color="auto"/>
              <w:bottom w:val="single" w:sz="6" w:space="0" w:color="auto"/>
              <w:right w:val="single" w:sz="6" w:space="0" w:color="auto"/>
            </w:tcBorders>
          </w:tcPr>
          <w:p w14:paraId="4CDC2367" w14:textId="1FD4C232" w:rsidR="631EBAF3" w:rsidRDefault="631EBAF3" w:rsidP="006A1CB0">
            <w:pPr>
              <w:pStyle w:val="NormalWeb"/>
              <w:jc w:val="center"/>
              <w:rPr>
                <w:rFonts w:ascii="Arial" w:hAnsi="Arial" w:cs="Arial"/>
                <w:sz w:val="16"/>
                <w:szCs w:val="16"/>
              </w:rPr>
            </w:pPr>
          </w:p>
        </w:tc>
        <w:tc>
          <w:tcPr>
            <w:tcW w:w="892" w:type="dxa"/>
            <w:tcBorders>
              <w:top w:val="single" w:sz="6" w:space="0" w:color="auto"/>
              <w:left w:val="single" w:sz="6" w:space="0" w:color="auto"/>
              <w:bottom w:val="single" w:sz="6" w:space="0" w:color="auto"/>
              <w:right w:val="single" w:sz="6" w:space="0" w:color="auto"/>
            </w:tcBorders>
          </w:tcPr>
          <w:p w14:paraId="4F79A8E7" w14:textId="56414EE6" w:rsidR="631EBAF3" w:rsidRDefault="631EBAF3" w:rsidP="006A1CB0">
            <w:pPr>
              <w:pStyle w:val="NormalWeb"/>
              <w:jc w:val="center"/>
              <w:rPr>
                <w:rFonts w:ascii="Arial" w:hAnsi="Arial" w:cs="Arial"/>
                <w:sz w:val="16"/>
                <w:szCs w:val="16"/>
              </w:rPr>
            </w:pPr>
          </w:p>
        </w:tc>
        <w:tc>
          <w:tcPr>
            <w:tcW w:w="1070" w:type="dxa"/>
            <w:tcBorders>
              <w:top w:val="single" w:sz="6" w:space="0" w:color="auto"/>
              <w:left w:val="single" w:sz="6" w:space="0" w:color="auto"/>
              <w:bottom w:val="single" w:sz="6" w:space="0" w:color="auto"/>
              <w:right w:val="single" w:sz="6" w:space="0" w:color="auto"/>
            </w:tcBorders>
          </w:tcPr>
          <w:p w14:paraId="54C17EEF" w14:textId="685F8293" w:rsidR="631EBAF3" w:rsidRDefault="631EBAF3" w:rsidP="006A1CB0">
            <w:pPr>
              <w:pStyle w:val="NormalWeb"/>
              <w:jc w:val="center"/>
              <w:rPr>
                <w:rFonts w:ascii="Arial" w:hAnsi="Arial" w:cs="Arial"/>
                <w:sz w:val="16"/>
                <w:szCs w:val="16"/>
              </w:rPr>
            </w:pPr>
          </w:p>
        </w:tc>
      </w:tr>
      <w:tr w:rsidR="631EBAF3" w14:paraId="702CBDD7" w14:textId="77777777" w:rsidTr="631EBAF3">
        <w:trPr>
          <w:trHeight w:val="300"/>
        </w:trPr>
        <w:tc>
          <w:tcPr>
            <w:tcW w:w="695" w:type="dxa"/>
            <w:tcBorders>
              <w:top w:val="single" w:sz="6" w:space="0" w:color="auto"/>
              <w:left w:val="single" w:sz="6" w:space="0" w:color="auto"/>
              <w:bottom w:val="single" w:sz="6" w:space="0" w:color="auto"/>
              <w:right w:val="single" w:sz="6" w:space="0" w:color="auto"/>
            </w:tcBorders>
            <w:shd w:val="clear" w:color="auto" w:fill="auto"/>
          </w:tcPr>
          <w:p w14:paraId="119E253C" w14:textId="2F51108F" w:rsidR="724D700D" w:rsidRDefault="724D700D" w:rsidP="006A1CB0">
            <w:pPr>
              <w:pStyle w:val="NormalWeb"/>
              <w:jc w:val="center"/>
              <w:rPr>
                <w:rFonts w:ascii="Arial" w:hAnsi="Arial" w:cs="Arial"/>
                <w:sz w:val="16"/>
                <w:szCs w:val="16"/>
              </w:rPr>
            </w:pP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75407047" w14:textId="1071E2BB" w:rsidR="631EBAF3" w:rsidRDefault="631EBAF3" w:rsidP="006A1CB0">
            <w:pPr>
              <w:pStyle w:val="NormalWeb"/>
              <w:jc w:val="center"/>
              <w:rPr>
                <w:rFonts w:ascii="Arial" w:hAnsi="Arial" w:cs="Arial"/>
                <w:sz w:val="16"/>
                <w:szCs w:val="16"/>
              </w:rPr>
            </w:pPr>
          </w:p>
        </w:tc>
        <w:tc>
          <w:tcPr>
            <w:tcW w:w="1240" w:type="dxa"/>
            <w:tcBorders>
              <w:top w:val="single" w:sz="6" w:space="0" w:color="auto"/>
              <w:left w:val="single" w:sz="6" w:space="0" w:color="auto"/>
              <w:bottom w:val="single" w:sz="6" w:space="0" w:color="auto"/>
              <w:right w:val="single" w:sz="6" w:space="0" w:color="auto"/>
            </w:tcBorders>
          </w:tcPr>
          <w:p w14:paraId="20BD0982" w14:textId="7D0FA283" w:rsidR="724D700D" w:rsidRDefault="724D700D" w:rsidP="006A1CB0">
            <w:pPr>
              <w:pStyle w:val="NormalWeb"/>
              <w:jc w:val="center"/>
              <w:rPr>
                <w:rFonts w:ascii="Arial" w:hAnsi="Arial" w:cs="Arial"/>
                <w:sz w:val="16"/>
                <w:szCs w:val="16"/>
              </w:rPr>
            </w:pPr>
            <w:commentRangeStart w:id="7"/>
            <w:del w:id="8" w:author="Dave Terpstra (Consultant)" w:date="2024-10-30T05:05:00Z" w16du:dateUtc="2024-10-30T04:05:00Z">
              <w:r w:rsidRPr="631EBAF3" w:rsidDel="00C538D4">
                <w:rPr>
                  <w:rFonts w:ascii="Arial" w:hAnsi="Arial" w:cs="Arial"/>
                  <w:sz w:val="16"/>
                  <w:szCs w:val="16"/>
                </w:rPr>
                <w:delText>Bhaskar</w:delText>
              </w:r>
              <w:commentRangeEnd w:id="7"/>
              <w:r w:rsidDel="00C538D4">
                <w:rPr>
                  <w:rStyle w:val="CommentReference"/>
                </w:rPr>
                <w:commentReference w:id="7"/>
              </w:r>
              <w:r w:rsidRPr="631EBAF3" w:rsidDel="00C538D4">
                <w:rPr>
                  <w:rFonts w:ascii="Arial" w:hAnsi="Arial" w:cs="Arial"/>
                  <w:sz w:val="16"/>
                  <w:szCs w:val="16"/>
                </w:rPr>
                <w:delText>/ Ravi</w:delText>
              </w:r>
            </w:del>
          </w:p>
        </w:tc>
        <w:tc>
          <w:tcPr>
            <w:tcW w:w="3157" w:type="dxa"/>
            <w:tcBorders>
              <w:top w:val="single" w:sz="6" w:space="0" w:color="auto"/>
              <w:left w:val="single" w:sz="6" w:space="0" w:color="auto"/>
              <w:bottom w:val="single" w:sz="6" w:space="0" w:color="auto"/>
              <w:right w:val="single" w:sz="6" w:space="0" w:color="auto"/>
            </w:tcBorders>
            <w:shd w:val="clear" w:color="auto" w:fill="auto"/>
          </w:tcPr>
          <w:p w14:paraId="4B3AFE28" w14:textId="43CC3949" w:rsidR="724D700D" w:rsidRDefault="724D700D" w:rsidP="006A1CB0">
            <w:pPr>
              <w:pStyle w:val="NormalWeb"/>
              <w:jc w:val="center"/>
              <w:rPr>
                <w:rFonts w:ascii="Arial" w:hAnsi="Arial" w:cs="Arial"/>
                <w:sz w:val="16"/>
                <w:szCs w:val="16"/>
              </w:rPr>
            </w:pPr>
            <w:del w:id="10" w:author="Dave Terpstra (Consultant)" w:date="2024-10-30T05:05:00Z" w16du:dateUtc="2024-10-30T04:05:00Z">
              <w:r w:rsidRPr="631EBAF3" w:rsidDel="00C538D4">
                <w:rPr>
                  <w:rFonts w:ascii="Arial" w:hAnsi="Arial" w:cs="Arial"/>
                  <w:sz w:val="16"/>
                  <w:szCs w:val="16"/>
                </w:rPr>
                <w:delText xml:space="preserve">Solutions Architects </w:delText>
              </w:r>
            </w:del>
          </w:p>
        </w:tc>
        <w:tc>
          <w:tcPr>
            <w:tcW w:w="1167" w:type="dxa"/>
            <w:tcBorders>
              <w:top w:val="single" w:sz="6" w:space="0" w:color="auto"/>
              <w:left w:val="single" w:sz="6" w:space="0" w:color="auto"/>
              <w:bottom w:val="single" w:sz="6" w:space="0" w:color="auto"/>
              <w:right w:val="single" w:sz="6" w:space="0" w:color="auto"/>
            </w:tcBorders>
          </w:tcPr>
          <w:p w14:paraId="61DEFC29" w14:textId="284CC16A" w:rsidR="631EBAF3" w:rsidRDefault="631EBAF3" w:rsidP="006A1CB0">
            <w:pPr>
              <w:pStyle w:val="NormalWeb"/>
              <w:jc w:val="center"/>
              <w:rPr>
                <w:rFonts w:ascii="Arial" w:hAnsi="Arial" w:cs="Arial"/>
                <w:sz w:val="16"/>
                <w:szCs w:val="16"/>
              </w:rPr>
            </w:pPr>
          </w:p>
        </w:tc>
        <w:tc>
          <w:tcPr>
            <w:tcW w:w="892" w:type="dxa"/>
            <w:tcBorders>
              <w:top w:val="single" w:sz="6" w:space="0" w:color="auto"/>
              <w:left w:val="single" w:sz="6" w:space="0" w:color="auto"/>
              <w:bottom w:val="single" w:sz="6" w:space="0" w:color="auto"/>
              <w:right w:val="single" w:sz="6" w:space="0" w:color="auto"/>
            </w:tcBorders>
          </w:tcPr>
          <w:p w14:paraId="1F4E2395" w14:textId="3CF502BE" w:rsidR="631EBAF3" w:rsidRDefault="631EBAF3" w:rsidP="006A1CB0">
            <w:pPr>
              <w:pStyle w:val="NormalWeb"/>
              <w:jc w:val="center"/>
              <w:rPr>
                <w:rFonts w:ascii="Arial" w:hAnsi="Arial" w:cs="Arial"/>
                <w:sz w:val="16"/>
                <w:szCs w:val="16"/>
              </w:rPr>
            </w:pPr>
          </w:p>
        </w:tc>
        <w:tc>
          <w:tcPr>
            <w:tcW w:w="1070" w:type="dxa"/>
            <w:tcBorders>
              <w:top w:val="single" w:sz="6" w:space="0" w:color="auto"/>
              <w:left w:val="single" w:sz="6" w:space="0" w:color="auto"/>
              <w:bottom w:val="single" w:sz="6" w:space="0" w:color="auto"/>
              <w:right w:val="single" w:sz="6" w:space="0" w:color="auto"/>
            </w:tcBorders>
          </w:tcPr>
          <w:p w14:paraId="679AD8E6" w14:textId="7621D073" w:rsidR="631EBAF3" w:rsidRDefault="631EBAF3" w:rsidP="006A1CB0">
            <w:pPr>
              <w:pStyle w:val="NormalWeb"/>
              <w:jc w:val="center"/>
              <w:rPr>
                <w:rFonts w:ascii="Arial" w:hAnsi="Arial" w:cs="Arial"/>
                <w:sz w:val="16"/>
                <w:szCs w:val="16"/>
              </w:rPr>
            </w:pPr>
          </w:p>
        </w:tc>
      </w:tr>
      <w:tr w:rsidR="631EBAF3" w14:paraId="1220D077" w14:textId="77777777" w:rsidTr="631EBAF3">
        <w:trPr>
          <w:trHeight w:val="300"/>
        </w:trPr>
        <w:tc>
          <w:tcPr>
            <w:tcW w:w="695" w:type="dxa"/>
            <w:tcBorders>
              <w:top w:val="single" w:sz="6" w:space="0" w:color="auto"/>
              <w:left w:val="single" w:sz="6" w:space="0" w:color="auto"/>
              <w:bottom w:val="single" w:sz="6" w:space="0" w:color="auto"/>
              <w:right w:val="single" w:sz="6" w:space="0" w:color="auto"/>
            </w:tcBorders>
            <w:shd w:val="clear" w:color="auto" w:fill="auto"/>
          </w:tcPr>
          <w:p w14:paraId="4CC26FD4" w14:textId="5C5B669F" w:rsidR="724D700D" w:rsidRDefault="724D700D">
            <w:pPr>
              <w:pStyle w:val="NormalWeb"/>
              <w:jc w:val="center"/>
              <w:rPr>
                <w:rFonts w:ascii="Arial" w:hAnsi="Arial" w:cs="Arial"/>
                <w:sz w:val="16"/>
                <w:szCs w:val="16"/>
              </w:rPr>
              <w:pPrChange w:id="11" w:author="Anand Agrawal" w:date="2024-10-29T09:26:00Z">
                <w:pPr/>
              </w:pPrChange>
            </w:pPr>
            <w:del w:id="12" w:author="Dave Terpstra (Consultant)" w:date="2024-10-30T05:05:00Z" w16du:dateUtc="2024-10-30T04:05:00Z">
              <w:r w:rsidRPr="631EBAF3" w:rsidDel="00C538D4">
                <w:rPr>
                  <w:rFonts w:ascii="Arial" w:hAnsi="Arial" w:cs="Arial"/>
                  <w:sz w:val="16"/>
                  <w:szCs w:val="16"/>
                  <w:lang w:val="en-US"/>
                </w:rPr>
                <w:delText>1.0</w:delText>
              </w:r>
            </w:del>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191E767F" w14:textId="5DADF4FF" w:rsidR="631EBAF3" w:rsidRDefault="631EBAF3">
            <w:pPr>
              <w:pStyle w:val="NormalWeb"/>
              <w:jc w:val="center"/>
              <w:rPr>
                <w:rFonts w:ascii="Arial" w:hAnsi="Arial" w:cs="Arial"/>
                <w:sz w:val="16"/>
                <w:szCs w:val="16"/>
              </w:rPr>
              <w:pPrChange w:id="13" w:author="Anand Agrawal" w:date="2024-10-29T09:26:00Z">
                <w:pPr/>
              </w:pPrChange>
            </w:pPr>
          </w:p>
        </w:tc>
        <w:tc>
          <w:tcPr>
            <w:tcW w:w="1240" w:type="dxa"/>
            <w:tcBorders>
              <w:top w:val="single" w:sz="6" w:space="0" w:color="auto"/>
              <w:left w:val="single" w:sz="6" w:space="0" w:color="auto"/>
              <w:bottom w:val="single" w:sz="6" w:space="0" w:color="auto"/>
              <w:right w:val="single" w:sz="6" w:space="0" w:color="auto"/>
            </w:tcBorders>
          </w:tcPr>
          <w:p w14:paraId="5AE8A151" w14:textId="322C712C" w:rsidR="631EBAF3" w:rsidRDefault="631EBAF3">
            <w:pPr>
              <w:pStyle w:val="NormalWeb"/>
              <w:jc w:val="center"/>
              <w:rPr>
                <w:rFonts w:ascii="Arial" w:hAnsi="Arial" w:cs="Arial"/>
                <w:sz w:val="16"/>
                <w:szCs w:val="16"/>
              </w:rPr>
              <w:pPrChange w:id="14" w:author="Anand Agrawal" w:date="2024-10-29T09:26:00Z">
                <w:pPr/>
              </w:pPrChange>
            </w:pPr>
          </w:p>
        </w:tc>
        <w:tc>
          <w:tcPr>
            <w:tcW w:w="3157" w:type="dxa"/>
            <w:tcBorders>
              <w:top w:val="single" w:sz="6" w:space="0" w:color="auto"/>
              <w:left w:val="single" w:sz="6" w:space="0" w:color="auto"/>
              <w:bottom w:val="single" w:sz="6" w:space="0" w:color="auto"/>
              <w:right w:val="single" w:sz="6" w:space="0" w:color="auto"/>
            </w:tcBorders>
            <w:shd w:val="clear" w:color="auto" w:fill="auto"/>
          </w:tcPr>
          <w:p w14:paraId="7E745974" w14:textId="2C9C7502" w:rsidR="631EBAF3" w:rsidRDefault="631EBAF3">
            <w:pPr>
              <w:pStyle w:val="NormalWeb"/>
              <w:jc w:val="center"/>
              <w:rPr>
                <w:rFonts w:ascii="Arial" w:hAnsi="Arial" w:cs="Arial"/>
                <w:sz w:val="16"/>
                <w:szCs w:val="16"/>
              </w:rPr>
              <w:pPrChange w:id="15" w:author="Anand Agrawal" w:date="2024-10-29T09:26:00Z">
                <w:pPr/>
              </w:pPrChange>
            </w:pPr>
          </w:p>
        </w:tc>
        <w:tc>
          <w:tcPr>
            <w:tcW w:w="1167" w:type="dxa"/>
            <w:tcBorders>
              <w:top w:val="single" w:sz="6" w:space="0" w:color="auto"/>
              <w:left w:val="single" w:sz="6" w:space="0" w:color="auto"/>
              <w:bottom w:val="single" w:sz="6" w:space="0" w:color="auto"/>
              <w:right w:val="single" w:sz="6" w:space="0" w:color="auto"/>
            </w:tcBorders>
          </w:tcPr>
          <w:p w14:paraId="2AD8CF71" w14:textId="5971849B" w:rsidR="631EBAF3" w:rsidRDefault="631EBAF3">
            <w:pPr>
              <w:pStyle w:val="NormalWeb"/>
              <w:jc w:val="center"/>
              <w:rPr>
                <w:rFonts w:ascii="Arial" w:hAnsi="Arial" w:cs="Arial"/>
                <w:sz w:val="16"/>
                <w:szCs w:val="16"/>
              </w:rPr>
              <w:pPrChange w:id="16" w:author="Anand Agrawal" w:date="2024-10-29T09:26:00Z">
                <w:pPr/>
              </w:pPrChange>
            </w:pPr>
          </w:p>
        </w:tc>
        <w:tc>
          <w:tcPr>
            <w:tcW w:w="892" w:type="dxa"/>
            <w:tcBorders>
              <w:top w:val="single" w:sz="6" w:space="0" w:color="auto"/>
              <w:left w:val="single" w:sz="6" w:space="0" w:color="auto"/>
              <w:bottom w:val="single" w:sz="6" w:space="0" w:color="auto"/>
              <w:right w:val="single" w:sz="6" w:space="0" w:color="auto"/>
            </w:tcBorders>
          </w:tcPr>
          <w:p w14:paraId="5702F9B0" w14:textId="68F7C4D3" w:rsidR="631EBAF3" w:rsidRDefault="631EBAF3">
            <w:pPr>
              <w:pStyle w:val="NormalWeb"/>
              <w:jc w:val="center"/>
              <w:rPr>
                <w:rFonts w:ascii="Arial" w:hAnsi="Arial" w:cs="Arial"/>
                <w:sz w:val="16"/>
                <w:szCs w:val="16"/>
              </w:rPr>
              <w:pPrChange w:id="17" w:author="Anand Agrawal" w:date="2024-10-29T09:26:00Z">
                <w:pPr/>
              </w:pPrChange>
            </w:pPr>
          </w:p>
        </w:tc>
        <w:tc>
          <w:tcPr>
            <w:tcW w:w="1070" w:type="dxa"/>
            <w:tcBorders>
              <w:top w:val="single" w:sz="6" w:space="0" w:color="auto"/>
              <w:left w:val="single" w:sz="6" w:space="0" w:color="auto"/>
              <w:bottom w:val="single" w:sz="6" w:space="0" w:color="auto"/>
              <w:right w:val="single" w:sz="6" w:space="0" w:color="auto"/>
            </w:tcBorders>
          </w:tcPr>
          <w:p w14:paraId="2488E768" w14:textId="366990DB" w:rsidR="631EBAF3" w:rsidRDefault="631EBAF3">
            <w:pPr>
              <w:pStyle w:val="NormalWeb"/>
              <w:jc w:val="center"/>
              <w:rPr>
                <w:rFonts w:ascii="Arial" w:hAnsi="Arial" w:cs="Arial"/>
                <w:sz w:val="16"/>
                <w:szCs w:val="16"/>
              </w:rPr>
              <w:pPrChange w:id="18" w:author="Anand Agrawal" w:date="2024-10-29T09:26:00Z">
                <w:pPr/>
              </w:pPrChange>
            </w:pPr>
          </w:p>
        </w:tc>
      </w:tr>
    </w:tbl>
    <w:p w14:paraId="543BA811" w14:textId="77777777" w:rsidR="005B75A9" w:rsidRDefault="005B75A9" w:rsidP="005B75A9">
      <w:pPr>
        <w:rPr>
          <w:rFonts w:ascii="Arial" w:hAnsi="Arial" w:cs="Arial"/>
          <w:b/>
          <w:color w:val="1F497D" w:themeColor="text2"/>
          <w:sz w:val="17"/>
          <w:szCs w:val="17"/>
        </w:rPr>
      </w:pPr>
    </w:p>
    <w:p w14:paraId="17AF90A6" w14:textId="2FD6B5E9" w:rsidR="00834C1C" w:rsidRDefault="00834C1C">
      <w:pPr>
        <w:rPr>
          <w:rFonts w:ascii="Arial" w:hAnsi="Arial" w:cs="Arial"/>
          <w:b/>
          <w:color w:val="1F497D" w:themeColor="text2"/>
          <w:sz w:val="17"/>
          <w:szCs w:val="17"/>
        </w:rPr>
      </w:pPr>
    </w:p>
    <w:bookmarkStart w:id="19" w:name="_Toc181009663"/>
    <w:commentRangeStart w:id="20"/>
    <w:p w14:paraId="1B45092E" w14:textId="00974D97" w:rsidR="00235145" w:rsidRPr="00921BDA" w:rsidRDefault="00000000" w:rsidP="00235145">
      <w:pPr>
        <w:rPr>
          <w:rFonts w:asciiTheme="majorHAnsi" w:eastAsiaTheme="majorEastAsia" w:hAnsiTheme="majorHAnsi" w:cstheme="majorBidi"/>
          <w:b/>
          <w:bCs/>
          <w:color w:val="365F91" w:themeColor="accent1" w:themeShade="BF"/>
          <w:sz w:val="28"/>
          <w:szCs w:val="28"/>
        </w:rPr>
      </w:pPr>
      <w:sdt>
        <w:sdtPr>
          <w:rPr>
            <w:rFonts w:asciiTheme="majorHAnsi" w:eastAsiaTheme="majorEastAsia" w:hAnsiTheme="majorHAnsi" w:cstheme="majorBidi"/>
            <w:b/>
            <w:bCs/>
            <w:color w:val="365F91" w:themeColor="accent1" w:themeShade="BF"/>
            <w:sz w:val="28"/>
            <w:szCs w:val="28"/>
          </w:rPr>
          <w:alias w:val="Company"/>
          <w:id w:val="-469748763"/>
          <w:placeholder>
            <w:docPart w:val="F63F185A1D9443C7A8AEAA9A574485E8"/>
          </w:placeholder>
          <w:dataBinding w:prefixMappings="xmlns:ns0='http://schemas.openxmlformats.org/officeDocument/2006/extended-properties' " w:xpath="/ns0:Properties[1]/ns0:Company[1]" w:storeItemID="{6668398D-A668-4E3E-A5EB-62B293D839F1}"/>
          <w:text/>
        </w:sdtPr>
        <w:sdtContent>
          <w:r w:rsidR="00235145" w:rsidRPr="00921BDA">
            <w:rPr>
              <w:rFonts w:asciiTheme="majorHAnsi" w:eastAsiaTheme="majorEastAsia" w:hAnsiTheme="majorHAnsi" w:cstheme="majorBidi"/>
              <w:b/>
              <w:bCs/>
              <w:color w:val="365F91" w:themeColor="accent1" w:themeShade="BF"/>
              <w:sz w:val="28"/>
              <w:szCs w:val="28"/>
            </w:rPr>
            <w:t>Gavi</w:t>
          </w:r>
        </w:sdtContent>
      </w:sdt>
      <w:r w:rsidR="00235145" w:rsidRPr="00921BDA">
        <w:rPr>
          <w:rFonts w:asciiTheme="majorHAnsi" w:eastAsiaTheme="majorEastAsia" w:hAnsiTheme="majorHAnsi" w:cstheme="majorBidi"/>
          <w:b/>
          <w:bCs/>
          <w:color w:val="365F91" w:themeColor="accent1" w:themeShade="BF"/>
          <w:sz w:val="28"/>
          <w:szCs w:val="28"/>
        </w:rPr>
        <w:t xml:space="preserve"> Endorsemen</w:t>
      </w:r>
      <w:commentRangeEnd w:id="20"/>
      <w:r w:rsidR="00235145" w:rsidRPr="00921BDA">
        <w:rPr>
          <w:rFonts w:asciiTheme="majorHAnsi" w:eastAsiaTheme="majorEastAsia" w:hAnsiTheme="majorHAnsi" w:cstheme="majorBidi"/>
          <w:b/>
          <w:bCs/>
          <w:color w:val="365F91" w:themeColor="accent1" w:themeShade="BF"/>
          <w:sz w:val="28"/>
          <w:szCs w:val="28"/>
        </w:rPr>
        <w:commentReference w:id="20"/>
      </w:r>
      <w:r w:rsidR="00235145" w:rsidRPr="00921BDA">
        <w:rPr>
          <w:rFonts w:asciiTheme="majorHAnsi" w:eastAsiaTheme="majorEastAsia" w:hAnsiTheme="majorHAnsi" w:cstheme="majorBidi"/>
          <w:b/>
          <w:bCs/>
          <w:color w:val="365F91" w:themeColor="accent1" w:themeShade="BF"/>
          <w:sz w:val="28"/>
          <w:szCs w:val="28"/>
        </w:rPr>
        <w:t>t</w:t>
      </w:r>
      <w:bookmarkEnd w:id="19"/>
    </w:p>
    <w:p w14:paraId="427DEAF9" w14:textId="77777777" w:rsidR="00235145" w:rsidRPr="00C53A19" w:rsidRDefault="00235145" w:rsidP="00235145">
      <w:r w:rsidRPr="00C53A19">
        <w:t>The following people are responsible for endorsement of the content of this document. Physical (wet)/Digital (</w:t>
      </w:r>
      <w:proofErr w:type="spellStart"/>
      <w:r w:rsidRPr="00C53A19">
        <w:t>eSign</w:t>
      </w:r>
      <w:proofErr w:type="spellEnd"/>
      <w:r w:rsidRPr="00C53A19">
        <w:t>) signatures are not required and the email endorsement/sign-off will be considered as the official sign-off for this document.</w:t>
      </w:r>
    </w:p>
    <w:tbl>
      <w:tblPr>
        <w:tblW w:w="5269" w:type="pct"/>
        <w:tblLook w:val="04A0" w:firstRow="1" w:lastRow="0" w:firstColumn="1" w:lastColumn="0" w:noHBand="0" w:noVBand="1"/>
      </w:tblPr>
      <w:tblGrid>
        <w:gridCol w:w="841"/>
        <w:gridCol w:w="987"/>
        <w:gridCol w:w="1558"/>
        <w:gridCol w:w="3120"/>
        <w:gridCol w:w="1701"/>
        <w:gridCol w:w="1276"/>
      </w:tblGrid>
      <w:tr w:rsidR="006A1CB0" w:rsidRPr="00A1365D" w14:paraId="3CD45920" w14:textId="77777777" w:rsidTr="74922F18">
        <w:trPr>
          <w:trHeight w:val="20"/>
        </w:trPr>
        <w:tc>
          <w:tcPr>
            <w:tcW w:w="443" w:type="pct"/>
            <w:tcBorders>
              <w:top w:val="double" w:sz="4" w:space="0" w:color="BFBFBF" w:themeColor="background1" w:themeShade="BF"/>
              <w:left w:val="double" w:sz="4" w:space="0" w:color="BFBFBF" w:themeColor="background1" w:themeShade="BF"/>
              <w:bottom w:val="double" w:sz="4" w:space="0" w:color="BFBFBF" w:themeColor="background1" w:themeShade="BF"/>
              <w:right w:val="double" w:sz="4" w:space="0" w:color="BFBFBF" w:themeColor="background1" w:themeShade="BF"/>
            </w:tcBorders>
            <w:hideMark/>
          </w:tcPr>
          <w:p w14:paraId="73AC3450" w14:textId="77777777" w:rsidR="00235145" w:rsidRPr="00A1365D" w:rsidRDefault="00235145" w:rsidP="0040373C">
            <w:pPr>
              <w:rPr>
                <w:rFonts w:ascii="Arial" w:hAnsi="Arial" w:cs="Arial"/>
                <w:b/>
                <w:bCs/>
                <w:color w:val="1F497D" w:themeColor="text2"/>
                <w:sz w:val="17"/>
                <w:szCs w:val="17"/>
                <w:lang w:val="en-ZA"/>
              </w:rPr>
            </w:pPr>
            <w:bookmarkStart w:id="21" w:name="_Hlk67667012"/>
            <w:r w:rsidRPr="00A1365D">
              <w:rPr>
                <w:rFonts w:ascii="Arial" w:hAnsi="Arial" w:cs="Arial"/>
                <w:b/>
                <w:color w:val="1F497D" w:themeColor="text2"/>
                <w:sz w:val="17"/>
                <w:szCs w:val="17"/>
                <w:lang w:val="en-ZA"/>
              </w:rPr>
              <w:t>Version</w:t>
            </w:r>
          </w:p>
        </w:tc>
        <w:tc>
          <w:tcPr>
            <w:tcW w:w="520" w:type="pct"/>
            <w:tcBorders>
              <w:top w:val="double" w:sz="4" w:space="0" w:color="BFBFBF" w:themeColor="background1" w:themeShade="BF"/>
              <w:left w:val="double" w:sz="4" w:space="0" w:color="BFBFBF" w:themeColor="background1" w:themeShade="BF"/>
              <w:bottom w:val="double" w:sz="4" w:space="0" w:color="BFBFBF" w:themeColor="background1" w:themeShade="BF"/>
              <w:right w:val="double" w:sz="4" w:space="0" w:color="BFBFBF" w:themeColor="background1" w:themeShade="BF"/>
            </w:tcBorders>
            <w:hideMark/>
          </w:tcPr>
          <w:p w14:paraId="305FC372" w14:textId="77777777" w:rsidR="00235145" w:rsidRPr="00A1365D" w:rsidRDefault="00235145" w:rsidP="0040373C">
            <w:pPr>
              <w:rPr>
                <w:rFonts w:ascii="Arial" w:hAnsi="Arial" w:cs="Arial"/>
                <w:b/>
                <w:bCs/>
                <w:color w:val="1F497D" w:themeColor="text2"/>
                <w:sz w:val="17"/>
                <w:szCs w:val="17"/>
                <w:lang w:val="en-ZA"/>
              </w:rPr>
            </w:pPr>
            <w:r w:rsidRPr="00A1365D">
              <w:rPr>
                <w:rFonts w:ascii="Arial" w:hAnsi="Arial" w:cs="Arial"/>
                <w:b/>
                <w:color w:val="1F497D" w:themeColor="text2"/>
                <w:sz w:val="17"/>
                <w:szCs w:val="17"/>
                <w:lang w:val="en-ZA"/>
              </w:rPr>
              <w:t>Date</w:t>
            </w:r>
          </w:p>
        </w:tc>
        <w:tc>
          <w:tcPr>
            <w:tcW w:w="821" w:type="pct"/>
            <w:tcBorders>
              <w:top w:val="double" w:sz="4" w:space="0" w:color="BFBFBF" w:themeColor="background1" w:themeShade="BF"/>
              <w:left w:val="double" w:sz="4" w:space="0" w:color="BFBFBF" w:themeColor="background1" w:themeShade="BF"/>
              <w:bottom w:val="double" w:sz="4" w:space="0" w:color="BFBFBF" w:themeColor="background1" w:themeShade="BF"/>
              <w:right w:val="double" w:sz="4" w:space="0" w:color="BFBFBF" w:themeColor="background1" w:themeShade="BF"/>
            </w:tcBorders>
            <w:hideMark/>
          </w:tcPr>
          <w:p w14:paraId="64D9B2EB" w14:textId="77777777" w:rsidR="00235145" w:rsidRPr="00A1365D" w:rsidRDefault="00235145" w:rsidP="0040373C">
            <w:pPr>
              <w:rPr>
                <w:rFonts w:ascii="Arial" w:hAnsi="Arial" w:cs="Arial"/>
                <w:b/>
                <w:color w:val="1F497D" w:themeColor="text2"/>
                <w:sz w:val="17"/>
                <w:szCs w:val="17"/>
                <w:lang w:val="en-ZA"/>
              </w:rPr>
            </w:pPr>
            <w:r w:rsidRPr="00A1365D">
              <w:rPr>
                <w:rFonts w:ascii="Arial" w:hAnsi="Arial" w:cs="Arial"/>
                <w:b/>
                <w:color w:val="1F497D" w:themeColor="text2"/>
                <w:sz w:val="17"/>
                <w:szCs w:val="17"/>
                <w:lang w:val="en-ZA"/>
              </w:rPr>
              <w:t>Business Function</w:t>
            </w:r>
          </w:p>
        </w:tc>
        <w:tc>
          <w:tcPr>
            <w:tcW w:w="1645" w:type="pct"/>
            <w:tcBorders>
              <w:top w:val="double" w:sz="4" w:space="0" w:color="BFBFBF" w:themeColor="background1" w:themeShade="BF"/>
              <w:left w:val="double" w:sz="4" w:space="0" w:color="BFBFBF" w:themeColor="background1" w:themeShade="BF"/>
              <w:bottom w:val="double" w:sz="4" w:space="0" w:color="BFBFBF" w:themeColor="background1" w:themeShade="BF"/>
              <w:right w:val="double" w:sz="4" w:space="0" w:color="BFBFBF" w:themeColor="background1" w:themeShade="BF"/>
            </w:tcBorders>
            <w:hideMark/>
          </w:tcPr>
          <w:p w14:paraId="0EB1DEA8" w14:textId="77777777" w:rsidR="00235145" w:rsidRPr="00A1365D" w:rsidRDefault="00235145" w:rsidP="0040373C">
            <w:pPr>
              <w:rPr>
                <w:rFonts w:ascii="Arial" w:hAnsi="Arial" w:cs="Arial"/>
                <w:b/>
                <w:color w:val="1F497D" w:themeColor="text2"/>
                <w:sz w:val="17"/>
                <w:szCs w:val="17"/>
                <w:lang w:val="en-ZA"/>
              </w:rPr>
            </w:pPr>
            <w:r w:rsidRPr="00A1365D">
              <w:rPr>
                <w:rFonts w:ascii="Arial" w:hAnsi="Arial" w:cs="Arial"/>
                <w:b/>
                <w:color w:val="1F497D" w:themeColor="text2"/>
                <w:sz w:val="17"/>
                <w:szCs w:val="17"/>
                <w:lang w:val="en-ZA"/>
              </w:rPr>
              <w:t>Endorsing Section</w:t>
            </w:r>
          </w:p>
        </w:tc>
        <w:tc>
          <w:tcPr>
            <w:tcW w:w="897" w:type="pct"/>
            <w:tcBorders>
              <w:top w:val="double" w:sz="4" w:space="0" w:color="BFBFBF" w:themeColor="background1" w:themeShade="BF"/>
              <w:left w:val="double" w:sz="4" w:space="0" w:color="BFBFBF" w:themeColor="background1" w:themeShade="BF"/>
              <w:bottom w:val="double" w:sz="4" w:space="0" w:color="BFBFBF" w:themeColor="background1" w:themeShade="BF"/>
              <w:right w:val="double" w:sz="4" w:space="0" w:color="BFBFBF" w:themeColor="background1" w:themeShade="BF"/>
            </w:tcBorders>
            <w:hideMark/>
          </w:tcPr>
          <w:p w14:paraId="58B77B1E" w14:textId="77777777" w:rsidR="00235145" w:rsidRPr="00A1365D" w:rsidRDefault="00235145" w:rsidP="0040373C">
            <w:pPr>
              <w:rPr>
                <w:rFonts w:ascii="Arial" w:hAnsi="Arial" w:cs="Arial"/>
                <w:b/>
                <w:bCs/>
                <w:color w:val="1F497D" w:themeColor="text2"/>
                <w:sz w:val="17"/>
                <w:szCs w:val="17"/>
                <w:lang w:val="en-ZA"/>
              </w:rPr>
            </w:pPr>
            <w:r w:rsidRPr="00A1365D">
              <w:rPr>
                <w:rFonts w:ascii="Arial" w:hAnsi="Arial" w:cs="Arial"/>
                <w:b/>
                <w:color w:val="1F497D" w:themeColor="text2"/>
                <w:sz w:val="17"/>
                <w:szCs w:val="17"/>
                <w:lang w:val="en-ZA"/>
              </w:rPr>
              <w:t>Endorser Name</w:t>
            </w:r>
          </w:p>
        </w:tc>
        <w:tc>
          <w:tcPr>
            <w:tcW w:w="673" w:type="pct"/>
            <w:tcBorders>
              <w:top w:val="double" w:sz="4" w:space="0" w:color="BFBFBF" w:themeColor="background1" w:themeShade="BF"/>
              <w:left w:val="double" w:sz="4" w:space="0" w:color="BFBFBF" w:themeColor="background1" w:themeShade="BF"/>
              <w:bottom w:val="double" w:sz="4" w:space="0" w:color="BFBFBF" w:themeColor="background1" w:themeShade="BF"/>
              <w:right w:val="double" w:sz="4" w:space="0" w:color="BFBFBF" w:themeColor="background1" w:themeShade="BF"/>
            </w:tcBorders>
            <w:hideMark/>
          </w:tcPr>
          <w:p w14:paraId="11FB0E8F" w14:textId="77777777" w:rsidR="00235145" w:rsidRPr="00A1365D" w:rsidRDefault="00235145" w:rsidP="0040373C">
            <w:pPr>
              <w:rPr>
                <w:rFonts w:ascii="Arial" w:hAnsi="Arial" w:cs="Arial"/>
                <w:b/>
                <w:bCs/>
                <w:color w:val="1F497D" w:themeColor="text2"/>
                <w:sz w:val="17"/>
                <w:szCs w:val="17"/>
                <w:lang w:val="en-ZA"/>
              </w:rPr>
            </w:pPr>
            <w:r w:rsidRPr="00A1365D">
              <w:rPr>
                <w:rFonts w:ascii="Arial" w:hAnsi="Arial" w:cs="Arial"/>
                <w:b/>
                <w:color w:val="1F497D" w:themeColor="text2"/>
                <w:sz w:val="17"/>
                <w:szCs w:val="17"/>
                <w:lang w:val="en-ZA"/>
              </w:rPr>
              <w:t>Endorser Sign-Off</w:t>
            </w:r>
            <w:r w:rsidRPr="00A1365D">
              <w:rPr>
                <w:rFonts w:ascii="Arial" w:hAnsi="Arial" w:cs="Arial"/>
                <w:b/>
                <w:color w:val="1F497D" w:themeColor="text2"/>
                <w:sz w:val="17"/>
                <w:szCs w:val="17"/>
                <w:lang w:val="en-ZA"/>
              </w:rPr>
              <w:br/>
              <w:t xml:space="preserve"> E-Mail</w:t>
            </w:r>
          </w:p>
        </w:tc>
      </w:tr>
      <w:bookmarkEnd w:id="21"/>
      <w:tr w:rsidR="006A1CB0" w:rsidRPr="00A1365D" w14:paraId="1B32B91D" w14:textId="77777777" w:rsidTr="74922F18">
        <w:trPr>
          <w:trHeight w:val="20"/>
        </w:trPr>
        <w:tc>
          <w:tcPr>
            <w:tcW w:w="443" w:type="pct"/>
            <w:tcBorders>
              <w:top w:val="double" w:sz="4" w:space="0" w:color="BFBFBF" w:themeColor="background1" w:themeShade="BF"/>
              <w:left w:val="double" w:sz="4" w:space="0" w:color="BFBFBF" w:themeColor="background1" w:themeShade="BF"/>
              <w:bottom w:val="double" w:sz="4" w:space="0" w:color="BFBFBF" w:themeColor="background1" w:themeShade="BF"/>
              <w:right w:val="double" w:sz="4" w:space="0" w:color="BFBFBF" w:themeColor="background1" w:themeShade="BF"/>
            </w:tcBorders>
          </w:tcPr>
          <w:p w14:paraId="72AECD51" w14:textId="77777777" w:rsidR="00C538D4" w:rsidRPr="00A1365D" w:rsidRDefault="00C538D4" w:rsidP="00C538D4">
            <w:pPr>
              <w:rPr>
                <w:rFonts w:ascii="Arial" w:hAnsi="Arial" w:cs="Arial"/>
                <w:b/>
                <w:color w:val="1F497D" w:themeColor="text2"/>
                <w:sz w:val="17"/>
                <w:szCs w:val="17"/>
                <w:lang w:val="en-ZA"/>
              </w:rPr>
            </w:pPr>
          </w:p>
        </w:tc>
        <w:tc>
          <w:tcPr>
            <w:tcW w:w="520" w:type="pct"/>
            <w:tcBorders>
              <w:top w:val="double" w:sz="4" w:space="0" w:color="BFBFBF" w:themeColor="background1" w:themeShade="BF"/>
              <w:left w:val="double" w:sz="4" w:space="0" w:color="BFBFBF" w:themeColor="background1" w:themeShade="BF"/>
              <w:bottom w:val="double" w:sz="4" w:space="0" w:color="BFBFBF" w:themeColor="background1" w:themeShade="BF"/>
              <w:right w:val="double" w:sz="4" w:space="0" w:color="BFBFBF" w:themeColor="background1" w:themeShade="BF"/>
            </w:tcBorders>
          </w:tcPr>
          <w:p w14:paraId="37078CBF" w14:textId="77777777" w:rsidR="00C538D4" w:rsidRPr="00A1365D" w:rsidRDefault="00C538D4" w:rsidP="00C538D4">
            <w:pPr>
              <w:rPr>
                <w:rFonts w:ascii="Arial" w:hAnsi="Arial" w:cs="Arial"/>
                <w:b/>
                <w:color w:val="1F497D" w:themeColor="text2"/>
                <w:sz w:val="17"/>
                <w:szCs w:val="17"/>
                <w:lang w:val="en-ZA"/>
              </w:rPr>
            </w:pPr>
          </w:p>
        </w:tc>
        <w:tc>
          <w:tcPr>
            <w:tcW w:w="821" w:type="pct"/>
            <w:tcBorders>
              <w:top w:val="double" w:sz="4" w:space="0" w:color="BFBFBF" w:themeColor="background1" w:themeShade="BF"/>
              <w:left w:val="double" w:sz="4" w:space="0" w:color="BFBFBF" w:themeColor="background1" w:themeShade="BF"/>
              <w:bottom w:val="double" w:sz="4" w:space="0" w:color="BFBFBF" w:themeColor="background1" w:themeShade="BF"/>
              <w:right w:val="double" w:sz="4" w:space="0" w:color="BFBFBF" w:themeColor="background1" w:themeShade="BF"/>
            </w:tcBorders>
          </w:tcPr>
          <w:p w14:paraId="31770CFB" w14:textId="5986A202" w:rsidR="74922F18" w:rsidRDefault="74922F18" w:rsidP="74922F18">
            <w:pPr>
              <w:rPr>
                <w:rFonts w:ascii="Calibri" w:eastAsia="Calibri" w:hAnsi="Calibri" w:cs="Calibri"/>
                <w:color w:val="000000" w:themeColor="text1"/>
              </w:rPr>
            </w:pPr>
            <w:r w:rsidRPr="74922F18">
              <w:rPr>
                <w:rFonts w:ascii="Calibri" w:eastAsia="Calibri" w:hAnsi="Calibri" w:cs="Calibri"/>
                <w:color w:val="000000" w:themeColor="text1"/>
              </w:rPr>
              <w:t>SAP Functional Architect</w:t>
            </w:r>
          </w:p>
        </w:tc>
        <w:tc>
          <w:tcPr>
            <w:tcW w:w="1645" w:type="pct"/>
            <w:tcBorders>
              <w:top w:val="double" w:sz="4" w:space="0" w:color="BFBFBF" w:themeColor="background1" w:themeShade="BF"/>
              <w:left w:val="double" w:sz="4" w:space="0" w:color="BFBFBF" w:themeColor="background1" w:themeShade="BF"/>
              <w:bottom w:val="double" w:sz="4" w:space="0" w:color="BFBFBF" w:themeColor="background1" w:themeShade="BF"/>
              <w:right w:val="double" w:sz="4" w:space="0" w:color="BFBFBF" w:themeColor="background1" w:themeShade="BF"/>
            </w:tcBorders>
          </w:tcPr>
          <w:p w14:paraId="58439355" w14:textId="14A9B2DF" w:rsidR="00C538D4" w:rsidRPr="00A1365D" w:rsidRDefault="00C538D4" w:rsidP="74922F18">
            <w:pPr>
              <w:rPr>
                <w:rFonts w:ascii="Arial" w:hAnsi="Arial" w:cs="Arial"/>
                <w:sz w:val="16"/>
                <w:szCs w:val="16"/>
                <w:lang w:val="en-ZA"/>
              </w:rPr>
            </w:pPr>
          </w:p>
        </w:tc>
        <w:tc>
          <w:tcPr>
            <w:tcW w:w="897" w:type="pct"/>
            <w:tcBorders>
              <w:top w:val="double" w:sz="4" w:space="0" w:color="BFBFBF" w:themeColor="background1" w:themeShade="BF"/>
              <w:left w:val="double" w:sz="4" w:space="0" w:color="BFBFBF" w:themeColor="background1" w:themeShade="BF"/>
              <w:bottom w:val="double" w:sz="4" w:space="0" w:color="BFBFBF" w:themeColor="background1" w:themeShade="BF"/>
              <w:right w:val="double" w:sz="4" w:space="0" w:color="BFBFBF" w:themeColor="background1" w:themeShade="BF"/>
            </w:tcBorders>
          </w:tcPr>
          <w:p w14:paraId="0ACA1EAC" w14:textId="2134F263" w:rsidR="74922F18" w:rsidRDefault="74922F18" w:rsidP="74922F18">
            <w:pPr>
              <w:rPr>
                <w:rFonts w:ascii="Calibri" w:eastAsia="Calibri" w:hAnsi="Calibri" w:cs="Calibri"/>
                <w:color w:val="000000" w:themeColor="text1"/>
              </w:rPr>
            </w:pPr>
            <w:r w:rsidRPr="74922F18">
              <w:rPr>
                <w:rFonts w:ascii="Calibri" w:eastAsia="Calibri" w:hAnsi="Calibri" w:cs="Calibri"/>
                <w:color w:val="000000" w:themeColor="text1"/>
              </w:rPr>
              <w:t>Ravi Nanduri</w:t>
            </w:r>
          </w:p>
        </w:tc>
        <w:tc>
          <w:tcPr>
            <w:tcW w:w="673" w:type="pct"/>
            <w:tcBorders>
              <w:top w:val="double" w:sz="4" w:space="0" w:color="BFBFBF" w:themeColor="background1" w:themeShade="BF"/>
              <w:left w:val="double" w:sz="4" w:space="0" w:color="BFBFBF" w:themeColor="background1" w:themeShade="BF"/>
              <w:bottom w:val="double" w:sz="4" w:space="0" w:color="BFBFBF" w:themeColor="background1" w:themeShade="BF"/>
              <w:right w:val="double" w:sz="4" w:space="0" w:color="BFBFBF" w:themeColor="background1" w:themeShade="BF"/>
            </w:tcBorders>
          </w:tcPr>
          <w:p w14:paraId="2049EB1E" w14:textId="77777777" w:rsidR="00C538D4" w:rsidRPr="00A1365D" w:rsidRDefault="00C538D4" w:rsidP="00C538D4">
            <w:pPr>
              <w:rPr>
                <w:rFonts w:ascii="Arial" w:hAnsi="Arial" w:cs="Arial"/>
                <w:b/>
                <w:color w:val="1F497D" w:themeColor="text2"/>
                <w:sz w:val="17"/>
                <w:szCs w:val="17"/>
                <w:lang w:val="en-ZA"/>
              </w:rPr>
            </w:pPr>
          </w:p>
        </w:tc>
      </w:tr>
      <w:tr w:rsidR="006A1CB0" w:rsidRPr="00A1365D" w14:paraId="2AC74EDE" w14:textId="77777777" w:rsidTr="74922F18">
        <w:trPr>
          <w:trHeight w:val="20"/>
        </w:trPr>
        <w:tc>
          <w:tcPr>
            <w:tcW w:w="443" w:type="pct"/>
            <w:tcBorders>
              <w:top w:val="double" w:sz="4" w:space="0" w:color="BFBFBF" w:themeColor="background1" w:themeShade="BF"/>
              <w:left w:val="double" w:sz="4" w:space="0" w:color="BFBFBF" w:themeColor="background1" w:themeShade="BF"/>
              <w:bottom w:val="double" w:sz="4" w:space="0" w:color="BFBFBF" w:themeColor="background1" w:themeShade="BF"/>
              <w:right w:val="double" w:sz="4" w:space="0" w:color="BFBFBF" w:themeColor="background1" w:themeShade="BF"/>
            </w:tcBorders>
          </w:tcPr>
          <w:p w14:paraId="41B04621" w14:textId="77777777" w:rsidR="00C538D4" w:rsidRPr="00A1365D" w:rsidRDefault="00C538D4" w:rsidP="00C538D4">
            <w:pPr>
              <w:rPr>
                <w:rFonts w:ascii="Arial" w:hAnsi="Arial" w:cs="Arial"/>
                <w:b/>
                <w:color w:val="1F497D" w:themeColor="text2"/>
                <w:sz w:val="17"/>
                <w:szCs w:val="17"/>
                <w:lang w:val="en-ZA"/>
              </w:rPr>
            </w:pPr>
          </w:p>
        </w:tc>
        <w:tc>
          <w:tcPr>
            <w:tcW w:w="520" w:type="pct"/>
            <w:tcBorders>
              <w:top w:val="double" w:sz="4" w:space="0" w:color="BFBFBF" w:themeColor="background1" w:themeShade="BF"/>
              <w:left w:val="double" w:sz="4" w:space="0" w:color="BFBFBF" w:themeColor="background1" w:themeShade="BF"/>
              <w:bottom w:val="double" w:sz="4" w:space="0" w:color="BFBFBF" w:themeColor="background1" w:themeShade="BF"/>
              <w:right w:val="double" w:sz="4" w:space="0" w:color="BFBFBF" w:themeColor="background1" w:themeShade="BF"/>
            </w:tcBorders>
          </w:tcPr>
          <w:p w14:paraId="227F4212" w14:textId="77777777" w:rsidR="00C538D4" w:rsidRPr="00A1365D" w:rsidRDefault="00C538D4" w:rsidP="00C538D4">
            <w:pPr>
              <w:rPr>
                <w:rFonts w:ascii="Arial" w:hAnsi="Arial" w:cs="Arial"/>
                <w:b/>
                <w:color w:val="1F497D" w:themeColor="text2"/>
                <w:sz w:val="17"/>
                <w:szCs w:val="17"/>
                <w:lang w:val="en-ZA"/>
              </w:rPr>
            </w:pPr>
          </w:p>
        </w:tc>
        <w:tc>
          <w:tcPr>
            <w:tcW w:w="821" w:type="pct"/>
            <w:tcBorders>
              <w:top w:val="double" w:sz="4" w:space="0" w:color="BFBFBF" w:themeColor="background1" w:themeShade="BF"/>
              <w:left w:val="double" w:sz="4" w:space="0" w:color="BFBFBF" w:themeColor="background1" w:themeShade="BF"/>
              <w:bottom w:val="double" w:sz="4" w:space="0" w:color="BFBFBF" w:themeColor="background1" w:themeShade="BF"/>
              <w:right w:val="double" w:sz="4" w:space="0" w:color="BFBFBF" w:themeColor="background1" w:themeShade="BF"/>
            </w:tcBorders>
          </w:tcPr>
          <w:p w14:paraId="0961EEEC" w14:textId="1174028C" w:rsidR="74922F18" w:rsidRDefault="74922F18" w:rsidP="74922F18">
            <w:pPr>
              <w:rPr>
                <w:rFonts w:ascii="Calibri" w:eastAsia="Calibri" w:hAnsi="Calibri" w:cs="Calibri"/>
                <w:color w:val="000000" w:themeColor="text1"/>
              </w:rPr>
            </w:pPr>
            <w:r w:rsidRPr="74922F18">
              <w:rPr>
                <w:rFonts w:ascii="Calibri" w:eastAsia="Calibri" w:hAnsi="Calibri" w:cs="Calibri"/>
                <w:color w:val="000000" w:themeColor="text1"/>
              </w:rPr>
              <w:t xml:space="preserve">Technical Architect </w:t>
            </w:r>
          </w:p>
        </w:tc>
        <w:tc>
          <w:tcPr>
            <w:tcW w:w="1645" w:type="pct"/>
            <w:tcBorders>
              <w:top w:val="double" w:sz="4" w:space="0" w:color="BFBFBF" w:themeColor="background1" w:themeShade="BF"/>
              <w:left w:val="double" w:sz="4" w:space="0" w:color="BFBFBF" w:themeColor="background1" w:themeShade="BF"/>
              <w:bottom w:val="double" w:sz="4" w:space="0" w:color="BFBFBF" w:themeColor="background1" w:themeShade="BF"/>
              <w:right w:val="double" w:sz="4" w:space="0" w:color="BFBFBF" w:themeColor="background1" w:themeShade="BF"/>
            </w:tcBorders>
          </w:tcPr>
          <w:p w14:paraId="04D7F84E" w14:textId="4D935E56" w:rsidR="00C538D4" w:rsidRPr="00A1365D" w:rsidRDefault="00C538D4" w:rsidP="74922F18">
            <w:pPr>
              <w:rPr>
                <w:rFonts w:ascii="Arial" w:hAnsi="Arial" w:cs="Arial"/>
                <w:sz w:val="16"/>
                <w:szCs w:val="16"/>
                <w:lang w:val="en-ZA"/>
              </w:rPr>
            </w:pPr>
          </w:p>
        </w:tc>
        <w:tc>
          <w:tcPr>
            <w:tcW w:w="897" w:type="pct"/>
            <w:tcBorders>
              <w:top w:val="double" w:sz="4" w:space="0" w:color="BFBFBF" w:themeColor="background1" w:themeShade="BF"/>
              <w:left w:val="double" w:sz="4" w:space="0" w:color="BFBFBF" w:themeColor="background1" w:themeShade="BF"/>
              <w:bottom w:val="double" w:sz="4" w:space="0" w:color="BFBFBF" w:themeColor="background1" w:themeShade="BF"/>
              <w:right w:val="double" w:sz="4" w:space="0" w:color="BFBFBF" w:themeColor="background1" w:themeShade="BF"/>
            </w:tcBorders>
          </w:tcPr>
          <w:p w14:paraId="7F19D673" w14:textId="462EE858" w:rsidR="74922F18" w:rsidRDefault="74922F18" w:rsidP="74922F18">
            <w:pPr>
              <w:rPr>
                <w:rFonts w:ascii="Calibri" w:eastAsia="Calibri" w:hAnsi="Calibri" w:cs="Calibri"/>
                <w:color w:val="000000" w:themeColor="text1"/>
              </w:rPr>
            </w:pPr>
            <w:r w:rsidRPr="74922F18">
              <w:rPr>
                <w:rFonts w:ascii="Calibri" w:eastAsia="Calibri" w:hAnsi="Calibri" w:cs="Calibri"/>
                <w:color w:val="000000" w:themeColor="text1"/>
              </w:rPr>
              <w:t>Bhaskar Das</w:t>
            </w:r>
          </w:p>
        </w:tc>
        <w:tc>
          <w:tcPr>
            <w:tcW w:w="673" w:type="pct"/>
            <w:tcBorders>
              <w:top w:val="double" w:sz="4" w:space="0" w:color="BFBFBF" w:themeColor="background1" w:themeShade="BF"/>
              <w:left w:val="double" w:sz="4" w:space="0" w:color="BFBFBF" w:themeColor="background1" w:themeShade="BF"/>
              <w:bottom w:val="double" w:sz="4" w:space="0" w:color="BFBFBF" w:themeColor="background1" w:themeShade="BF"/>
              <w:right w:val="double" w:sz="4" w:space="0" w:color="BFBFBF" w:themeColor="background1" w:themeShade="BF"/>
            </w:tcBorders>
          </w:tcPr>
          <w:p w14:paraId="58135B5D" w14:textId="77777777" w:rsidR="00C538D4" w:rsidRPr="00A1365D" w:rsidRDefault="00C538D4" w:rsidP="00C538D4">
            <w:pPr>
              <w:rPr>
                <w:rFonts w:ascii="Arial" w:hAnsi="Arial" w:cs="Arial"/>
                <w:b/>
                <w:color w:val="1F497D" w:themeColor="text2"/>
                <w:sz w:val="17"/>
                <w:szCs w:val="17"/>
                <w:lang w:val="en-ZA"/>
              </w:rPr>
            </w:pPr>
          </w:p>
        </w:tc>
      </w:tr>
      <w:tr w:rsidR="006A1CB0" w:rsidRPr="00A1365D" w14:paraId="5E289320" w14:textId="77777777" w:rsidTr="74922F18">
        <w:trPr>
          <w:trHeight w:val="20"/>
        </w:trPr>
        <w:tc>
          <w:tcPr>
            <w:tcW w:w="443" w:type="pct"/>
            <w:tcBorders>
              <w:top w:val="double" w:sz="4" w:space="0" w:color="BFBFBF" w:themeColor="background1" w:themeShade="BF"/>
              <w:left w:val="double" w:sz="4" w:space="0" w:color="BFBFBF" w:themeColor="background1" w:themeShade="BF"/>
              <w:bottom w:val="double" w:sz="4" w:space="0" w:color="BFBFBF" w:themeColor="background1" w:themeShade="BF"/>
              <w:right w:val="double" w:sz="4" w:space="0" w:color="BFBFBF" w:themeColor="background1" w:themeShade="BF"/>
            </w:tcBorders>
          </w:tcPr>
          <w:p w14:paraId="474D5ECF" w14:textId="77777777" w:rsidR="00C538D4" w:rsidRPr="00A1365D" w:rsidRDefault="00C538D4" w:rsidP="00C538D4">
            <w:pPr>
              <w:rPr>
                <w:rFonts w:ascii="Arial" w:hAnsi="Arial" w:cs="Arial"/>
                <w:b/>
                <w:color w:val="1F497D" w:themeColor="text2"/>
                <w:sz w:val="17"/>
                <w:szCs w:val="17"/>
                <w:lang w:val="en-ZA"/>
              </w:rPr>
            </w:pPr>
          </w:p>
        </w:tc>
        <w:tc>
          <w:tcPr>
            <w:tcW w:w="520" w:type="pct"/>
            <w:tcBorders>
              <w:top w:val="double" w:sz="4" w:space="0" w:color="BFBFBF" w:themeColor="background1" w:themeShade="BF"/>
              <w:left w:val="double" w:sz="4" w:space="0" w:color="BFBFBF" w:themeColor="background1" w:themeShade="BF"/>
              <w:bottom w:val="double" w:sz="4" w:space="0" w:color="BFBFBF" w:themeColor="background1" w:themeShade="BF"/>
              <w:right w:val="double" w:sz="4" w:space="0" w:color="BFBFBF" w:themeColor="background1" w:themeShade="BF"/>
            </w:tcBorders>
          </w:tcPr>
          <w:p w14:paraId="7E3B0F3A" w14:textId="77777777" w:rsidR="00C538D4" w:rsidRPr="00A1365D" w:rsidRDefault="00C538D4" w:rsidP="00C538D4">
            <w:pPr>
              <w:rPr>
                <w:rFonts w:ascii="Arial" w:hAnsi="Arial" w:cs="Arial"/>
                <w:b/>
                <w:color w:val="1F497D" w:themeColor="text2"/>
                <w:sz w:val="17"/>
                <w:szCs w:val="17"/>
                <w:lang w:val="en-ZA"/>
              </w:rPr>
            </w:pPr>
          </w:p>
        </w:tc>
        <w:tc>
          <w:tcPr>
            <w:tcW w:w="821" w:type="pct"/>
            <w:tcBorders>
              <w:top w:val="double" w:sz="4" w:space="0" w:color="BFBFBF" w:themeColor="background1" w:themeShade="BF"/>
              <w:left w:val="double" w:sz="4" w:space="0" w:color="BFBFBF" w:themeColor="background1" w:themeShade="BF"/>
              <w:bottom w:val="double" w:sz="4" w:space="0" w:color="BFBFBF" w:themeColor="background1" w:themeShade="BF"/>
              <w:right w:val="double" w:sz="4" w:space="0" w:color="BFBFBF" w:themeColor="background1" w:themeShade="BF"/>
            </w:tcBorders>
          </w:tcPr>
          <w:p w14:paraId="0422C9E9" w14:textId="436F84DC" w:rsidR="74922F18" w:rsidRDefault="74922F18" w:rsidP="74922F18">
            <w:pPr>
              <w:rPr>
                <w:rFonts w:ascii="Calibri" w:eastAsia="Calibri" w:hAnsi="Calibri" w:cs="Calibri"/>
                <w:color w:val="000000" w:themeColor="text1"/>
              </w:rPr>
            </w:pPr>
            <w:proofErr w:type="spellStart"/>
            <w:r w:rsidRPr="74922F18">
              <w:rPr>
                <w:rFonts w:ascii="Calibri" w:eastAsia="Calibri" w:hAnsi="Calibri" w:cs="Calibri"/>
                <w:color w:val="000000" w:themeColor="text1"/>
              </w:rPr>
              <w:t>Workata</w:t>
            </w:r>
            <w:proofErr w:type="spellEnd"/>
            <w:r w:rsidRPr="74922F18">
              <w:rPr>
                <w:rFonts w:ascii="Calibri" w:eastAsia="Calibri" w:hAnsi="Calibri" w:cs="Calibri"/>
                <w:color w:val="000000" w:themeColor="text1"/>
              </w:rPr>
              <w:t>/ Integration Architect</w:t>
            </w:r>
          </w:p>
        </w:tc>
        <w:tc>
          <w:tcPr>
            <w:tcW w:w="1645" w:type="pct"/>
            <w:tcBorders>
              <w:top w:val="double" w:sz="4" w:space="0" w:color="BFBFBF" w:themeColor="background1" w:themeShade="BF"/>
              <w:left w:val="double" w:sz="4" w:space="0" w:color="BFBFBF" w:themeColor="background1" w:themeShade="BF"/>
              <w:bottom w:val="double" w:sz="4" w:space="0" w:color="BFBFBF" w:themeColor="background1" w:themeShade="BF"/>
              <w:right w:val="double" w:sz="4" w:space="0" w:color="BFBFBF" w:themeColor="background1" w:themeShade="BF"/>
            </w:tcBorders>
          </w:tcPr>
          <w:p w14:paraId="0EC22502" w14:textId="1B56A8E9" w:rsidR="00C538D4" w:rsidRPr="00A1365D" w:rsidRDefault="00C538D4" w:rsidP="74922F18">
            <w:pPr>
              <w:rPr>
                <w:rFonts w:ascii="Arial" w:hAnsi="Arial" w:cs="Arial"/>
                <w:sz w:val="16"/>
                <w:szCs w:val="16"/>
                <w:lang w:val="en-ZA"/>
              </w:rPr>
            </w:pPr>
          </w:p>
        </w:tc>
        <w:tc>
          <w:tcPr>
            <w:tcW w:w="897" w:type="pct"/>
            <w:tcBorders>
              <w:top w:val="double" w:sz="4" w:space="0" w:color="BFBFBF" w:themeColor="background1" w:themeShade="BF"/>
              <w:left w:val="double" w:sz="4" w:space="0" w:color="BFBFBF" w:themeColor="background1" w:themeShade="BF"/>
              <w:bottom w:val="double" w:sz="4" w:space="0" w:color="BFBFBF" w:themeColor="background1" w:themeShade="BF"/>
              <w:right w:val="double" w:sz="4" w:space="0" w:color="BFBFBF" w:themeColor="background1" w:themeShade="BF"/>
            </w:tcBorders>
          </w:tcPr>
          <w:p w14:paraId="71F7FCED" w14:textId="29A07410" w:rsidR="74922F18" w:rsidRDefault="74922F18" w:rsidP="74922F18">
            <w:pPr>
              <w:rPr>
                <w:rFonts w:ascii="Calibri" w:eastAsia="Calibri" w:hAnsi="Calibri" w:cs="Calibri"/>
                <w:color w:val="000000" w:themeColor="text1"/>
              </w:rPr>
            </w:pPr>
            <w:r w:rsidRPr="74922F18">
              <w:rPr>
                <w:rFonts w:ascii="Calibri" w:eastAsia="Calibri" w:hAnsi="Calibri" w:cs="Calibri"/>
                <w:color w:val="000000" w:themeColor="text1"/>
              </w:rPr>
              <w:t>Dmitry Kuzmin</w:t>
            </w:r>
          </w:p>
        </w:tc>
        <w:tc>
          <w:tcPr>
            <w:tcW w:w="673" w:type="pct"/>
            <w:tcBorders>
              <w:top w:val="double" w:sz="4" w:space="0" w:color="BFBFBF" w:themeColor="background1" w:themeShade="BF"/>
              <w:left w:val="double" w:sz="4" w:space="0" w:color="BFBFBF" w:themeColor="background1" w:themeShade="BF"/>
              <w:bottom w:val="double" w:sz="4" w:space="0" w:color="BFBFBF" w:themeColor="background1" w:themeShade="BF"/>
              <w:right w:val="double" w:sz="4" w:space="0" w:color="BFBFBF" w:themeColor="background1" w:themeShade="BF"/>
            </w:tcBorders>
          </w:tcPr>
          <w:p w14:paraId="65C9AFD3" w14:textId="77777777" w:rsidR="00C538D4" w:rsidRPr="00A1365D" w:rsidRDefault="00C538D4" w:rsidP="00C538D4">
            <w:pPr>
              <w:rPr>
                <w:rFonts w:ascii="Arial" w:hAnsi="Arial" w:cs="Arial"/>
                <w:b/>
                <w:color w:val="1F497D" w:themeColor="text2"/>
                <w:sz w:val="17"/>
                <w:szCs w:val="17"/>
                <w:lang w:val="en-ZA"/>
              </w:rPr>
            </w:pPr>
          </w:p>
        </w:tc>
      </w:tr>
      <w:tr w:rsidR="006A1CB0" w:rsidRPr="00A1365D" w14:paraId="763A8DD4" w14:textId="77777777" w:rsidTr="74922F18">
        <w:trPr>
          <w:trHeight w:val="20"/>
        </w:trPr>
        <w:tc>
          <w:tcPr>
            <w:tcW w:w="443" w:type="pct"/>
            <w:tcBorders>
              <w:top w:val="double" w:sz="4" w:space="0" w:color="BFBFBF" w:themeColor="background1" w:themeShade="BF"/>
              <w:left w:val="double" w:sz="4" w:space="0" w:color="BFBFBF" w:themeColor="background1" w:themeShade="BF"/>
              <w:bottom w:val="double" w:sz="4" w:space="0" w:color="BFBFBF" w:themeColor="background1" w:themeShade="BF"/>
              <w:right w:val="double" w:sz="4" w:space="0" w:color="BFBFBF" w:themeColor="background1" w:themeShade="BF"/>
            </w:tcBorders>
          </w:tcPr>
          <w:p w14:paraId="7A2869F7" w14:textId="77777777" w:rsidR="00C538D4" w:rsidRPr="00A1365D" w:rsidRDefault="00C538D4" w:rsidP="00C538D4">
            <w:pPr>
              <w:rPr>
                <w:rFonts w:ascii="Arial" w:hAnsi="Arial" w:cs="Arial"/>
                <w:b/>
                <w:color w:val="1F497D" w:themeColor="text2"/>
                <w:sz w:val="17"/>
                <w:szCs w:val="17"/>
                <w:lang w:val="en-ZA"/>
              </w:rPr>
            </w:pPr>
          </w:p>
        </w:tc>
        <w:tc>
          <w:tcPr>
            <w:tcW w:w="520" w:type="pct"/>
            <w:tcBorders>
              <w:top w:val="double" w:sz="4" w:space="0" w:color="BFBFBF" w:themeColor="background1" w:themeShade="BF"/>
              <w:left w:val="double" w:sz="4" w:space="0" w:color="BFBFBF" w:themeColor="background1" w:themeShade="BF"/>
              <w:bottom w:val="double" w:sz="4" w:space="0" w:color="BFBFBF" w:themeColor="background1" w:themeShade="BF"/>
              <w:right w:val="double" w:sz="4" w:space="0" w:color="BFBFBF" w:themeColor="background1" w:themeShade="BF"/>
            </w:tcBorders>
          </w:tcPr>
          <w:p w14:paraId="7B761094" w14:textId="77777777" w:rsidR="00C538D4" w:rsidRPr="00A1365D" w:rsidRDefault="00C538D4" w:rsidP="00C538D4">
            <w:pPr>
              <w:rPr>
                <w:rFonts w:ascii="Arial" w:hAnsi="Arial" w:cs="Arial"/>
                <w:b/>
                <w:color w:val="1F497D" w:themeColor="text2"/>
                <w:sz w:val="17"/>
                <w:szCs w:val="17"/>
                <w:lang w:val="en-ZA"/>
              </w:rPr>
            </w:pPr>
          </w:p>
        </w:tc>
        <w:tc>
          <w:tcPr>
            <w:tcW w:w="821" w:type="pct"/>
            <w:tcBorders>
              <w:top w:val="double" w:sz="4" w:space="0" w:color="BFBFBF" w:themeColor="background1" w:themeShade="BF"/>
              <w:left w:val="double" w:sz="4" w:space="0" w:color="BFBFBF" w:themeColor="background1" w:themeShade="BF"/>
              <w:bottom w:val="double" w:sz="4" w:space="0" w:color="BFBFBF" w:themeColor="background1" w:themeShade="BF"/>
              <w:right w:val="double" w:sz="4" w:space="0" w:color="BFBFBF" w:themeColor="background1" w:themeShade="BF"/>
            </w:tcBorders>
          </w:tcPr>
          <w:p w14:paraId="25068469" w14:textId="6EAB9A0A" w:rsidR="74922F18" w:rsidRDefault="74922F18" w:rsidP="74922F18">
            <w:pPr>
              <w:rPr>
                <w:rFonts w:ascii="Calibri" w:eastAsia="Calibri" w:hAnsi="Calibri" w:cs="Calibri"/>
                <w:color w:val="000000" w:themeColor="text1"/>
              </w:rPr>
            </w:pPr>
            <w:r w:rsidRPr="74922F18">
              <w:rPr>
                <w:rFonts w:ascii="Calibri" w:eastAsia="Calibri" w:hAnsi="Calibri" w:cs="Calibri"/>
                <w:color w:val="000000" w:themeColor="text1"/>
              </w:rPr>
              <w:t>Zycus Functional Architect</w:t>
            </w:r>
          </w:p>
        </w:tc>
        <w:tc>
          <w:tcPr>
            <w:tcW w:w="1645" w:type="pct"/>
            <w:tcBorders>
              <w:top w:val="double" w:sz="4" w:space="0" w:color="BFBFBF" w:themeColor="background1" w:themeShade="BF"/>
              <w:left w:val="double" w:sz="4" w:space="0" w:color="BFBFBF" w:themeColor="background1" w:themeShade="BF"/>
              <w:bottom w:val="double" w:sz="4" w:space="0" w:color="BFBFBF" w:themeColor="background1" w:themeShade="BF"/>
              <w:right w:val="double" w:sz="4" w:space="0" w:color="BFBFBF" w:themeColor="background1" w:themeShade="BF"/>
            </w:tcBorders>
          </w:tcPr>
          <w:p w14:paraId="37C574E1" w14:textId="77777777" w:rsidR="00C538D4" w:rsidRPr="00A1365D" w:rsidRDefault="00C538D4" w:rsidP="00C538D4">
            <w:pPr>
              <w:rPr>
                <w:rFonts w:ascii="Arial" w:hAnsi="Arial" w:cs="Arial"/>
                <w:b/>
                <w:color w:val="1F497D" w:themeColor="text2"/>
                <w:sz w:val="17"/>
                <w:szCs w:val="17"/>
                <w:lang w:val="en-ZA"/>
              </w:rPr>
            </w:pPr>
          </w:p>
        </w:tc>
        <w:tc>
          <w:tcPr>
            <w:tcW w:w="897" w:type="pct"/>
            <w:tcBorders>
              <w:top w:val="double" w:sz="4" w:space="0" w:color="BFBFBF" w:themeColor="background1" w:themeShade="BF"/>
              <w:left w:val="double" w:sz="4" w:space="0" w:color="BFBFBF" w:themeColor="background1" w:themeShade="BF"/>
              <w:bottom w:val="double" w:sz="4" w:space="0" w:color="BFBFBF" w:themeColor="background1" w:themeShade="BF"/>
              <w:right w:val="double" w:sz="4" w:space="0" w:color="BFBFBF" w:themeColor="background1" w:themeShade="BF"/>
            </w:tcBorders>
          </w:tcPr>
          <w:p w14:paraId="6674B826" w14:textId="17803DBC" w:rsidR="74922F18" w:rsidRDefault="74922F18" w:rsidP="74922F18">
            <w:pPr>
              <w:rPr>
                <w:rFonts w:ascii="Calibri" w:eastAsia="Calibri" w:hAnsi="Calibri" w:cs="Calibri"/>
                <w:color w:val="000000" w:themeColor="text1"/>
              </w:rPr>
            </w:pPr>
            <w:r w:rsidRPr="74922F18">
              <w:rPr>
                <w:rFonts w:ascii="Calibri" w:eastAsia="Calibri" w:hAnsi="Calibri" w:cs="Calibri"/>
                <w:color w:val="000000" w:themeColor="text1"/>
              </w:rPr>
              <w:t>Yogesh Sarda</w:t>
            </w:r>
          </w:p>
        </w:tc>
        <w:tc>
          <w:tcPr>
            <w:tcW w:w="673" w:type="pct"/>
            <w:tcBorders>
              <w:top w:val="double" w:sz="4" w:space="0" w:color="BFBFBF" w:themeColor="background1" w:themeShade="BF"/>
              <w:left w:val="double" w:sz="4" w:space="0" w:color="BFBFBF" w:themeColor="background1" w:themeShade="BF"/>
              <w:bottom w:val="double" w:sz="4" w:space="0" w:color="BFBFBF" w:themeColor="background1" w:themeShade="BF"/>
              <w:right w:val="double" w:sz="4" w:space="0" w:color="BFBFBF" w:themeColor="background1" w:themeShade="BF"/>
            </w:tcBorders>
          </w:tcPr>
          <w:p w14:paraId="7E54620F" w14:textId="77777777" w:rsidR="00C538D4" w:rsidRPr="00A1365D" w:rsidRDefault="00C538D4" w:rsidP="00C538D4">
            <w:pPr>
              <w:rPr>
                <w:rFonts w:ascii="Arial" w:hAnsi="Arial" w:cs="Arial"/>
                <w:b/>
                <w:color w:val="1F497D" w:themeColor="text2"/>
                <w:sz w:val="17"/>
                <w:szCs w:val="17"/>
                <w:lang w:val="en-ZA"/>
              </w:rPr>
            </w:pPr>
          </w:p>
        </w:tc>
      </w:tr>
      <w:tr w:rsidR="006A1CB0" w:rsidRPr="00A1365D" w14:paraId="1AC9906A" w14:textId="77777777" w:rsidTr="74922F18">
        <w:trPr>
          <w:trHeight w:val="20"/>
        </w:trPr>
        <w:tc>
          <w:tcPr>
            <w:tcW w:w="443" w:type="pct"/>
            <w:tcBorders>
              <w:top w:val="double" w:sz="4" w:space="0" w:color="BFBFBF" w:themeColor="background1" w:themeShade="BF"/>
              <w:left w:val="double" w:sz="4" w:space="0" w:color="BFBFBF" w:themeColor="background1" w:themeShade="BF"/>
              <w:bottom w:val="double" w:sz="4" w:space="0" w:color="BFBFBF" w:themeColor="background1" w:themeShade="BF"/>
              <w:right w:val="double" w:sz="4" w:space="0" w:color="BFBFBF" w:themeColor="background1" w:themeShade="BF"/>
            </w:tcBorders>
          </w:tcPr>
          <w:p w14:paraId="4D2BF2D9" w14:textId="77777777" w:rsidR="00C538D4" w:rsidRPr="00A1365D" w:rsidRDefault="00C538D4" w:rsidP="00C538D4">
            <w:pPr>
              <w:rPr>
                <w:rFonts w:ascii="Arial" w:hAnsi="Arial" w:cs="Arial"/>
                <w:b/>
                <w:color w:val="1F497D" w:themeColor="text2"/>
                <w:sz w:val="17"/>
                <w:szCs w:val="17"/>
                <w:lang w:val="en-ZA"/>
              </w:rPr>
            </w:pPr>
          </w:p>
        </w:tc>
        <w:tc>
          <w:tcPr>
            <w:tcW w:w="520" w:type="pct"/>
            <w:tcBorders>
              <w:top w:val="double" w:sz="4" w:space="0" w:color="BFBFBF" w:themeColor="background1" w:themeShade="BF"/>
              <w:left w:val="double" w:sz="4" w:space="0" w:color="BFBFBF" w:themeColor="background1" w:themeShade="BF"/>
              <w:bottom w:val="double" w:sz="4" w:space="0" w:color="BFBFBF" w:themeColor="background1" w:themeShade="BF"/>
              <w:right w:val="double" w:sz="4" w:space="0" w:color="BFBFBF" w:themeColor="background1" w:themeShade="BF"/>
            </w:tcBorders>
          </w:tcPr>
          <w:p w14:paraId="2A103C76" w14:textId="77777777" w:rsidR="00C538D4" w:rsidRPr="00A1365D" w:rsidRDefault="00C538D4" w:rsidP="00C538D4">
            <w:pPr>
              <w:rPr>
                <w:rFonts w:ascii="Arial" w:hAnsi="Arial" w:cs="Arial"/>
                <w:b/>
                <w:color w:val="1F497D" w:themeColor="text2"/>
                <w:sz w:val="17"/>
                <w:szCs w:val="17"/>
                <w:lang w:val="en-ZA"/>
              </w:rPr>
            </w:pPr>
          </w:p>
        </w:tc>
        <w:tc>
          <w:tcPr>
            <w:tcW w:w="821" w:type="pct"/>
            <w:tcBorders>
              <w:top w:val="double" w:sz="4" w:space="0" w:color="BFBFBF" w:themeColor="background1" w:themeShade="BF"/>
              <w:left w:val="double" w:sz="4" w:space="0" w:color="BFBFBF" w:themeColor="background1" w:themeShade="BF"/>
              <w:bottom w:val="double" w:sz="4" w:space="0" w:color="BFBFBF" w:themeColor="background1" w:themeShade="BF"/>
              <w:right w:val="double" w:sz="4" w:space="0" w:color="BFBFBF" w:themeColor="background1" w:themeShade="BF"/>
            </w:tcBorders>
          </w:tcPr>
          <w:p w14:paraId="7B124E8E" w14:textId="20EC2564" w:rsidR="74922F18" w:rsidRDefault="74922F18" w:rsidP="74922F18">
            <w:pPr>
              <w:rPr>
                <w:rFonts w:ascii="Calibri" w:eastAsia="Calibri" w:hAnsi="Calibri" w:cs="Calibri"/>
                <w:color w:val="000000" w:themeColor="text1"/>
              </w:rPr>
            </w:pPr>
            <w:r w:rsidRPr="74922F18">
              <w:rPr>
                <w:rFonts w:ascii="Calibri" w:eastAsia="Calibri" w:hAnsi="Calibri" w:cs="Calibri"/>
                <w:color w:val="000000" w:themeColor="text1"/>
              </w:rPr>
              <w:t>SAP functional Analyst</w:t>
            </w:r>
          </w:p>
        </w:tc>
        <w:tc>
          <w:tcPr>
            <w:tcW w:w="1645" w:type="pct"/>
            <w:tcBorders>
              <w:top w:val="double" w:sz="4" w:space="0" w:color="BFBFBF" w:themeColor="background1" w:themeShade="BF"/>
              <w:left w:val="double" w:sz="4" w:space="0" w:color="BFBFBF" w:themeColor="background1" w:themeShade="BF"/>
              <w:bottom w:val="double" w:sz="4" w:space="0" w:color="BFBFBF" w:themeColor="background1" w:themeShade="BF"/>
              <w:right w:val="double" w:sz="4" w:space="0" w:color="BFBFBF" w:themeColor="background1" w:themeShade="BF"/>
            </w:tcBorders>
          </w:tcPr>
          <w:p w14:paraId="3FC32BBE" w14:textId="77777777" w:rsidR="00C538D4" w:rsidRPr="00A1365D" w:rsidRDefault="00C538D4" w:rsidP="00C538D4">
            <w:pPr>
              <w:rPr>
                <w:rFonts w:ascii="Arial" w:hAnsi="Arial" w:cs="Arial"/>
                <w:b/>
                <w:color w:val="1F497D" w:themeColor="text2"/>
                <w:sz w:val="17"/>
                <w:szCs w:val="17"/>
                <w:lang w:val="en-ZA"/>
              </w:rPr>
            </w:pPr>
          </w:p>
        </w:tc>
        <w:tc>
          <w:tcPr>
            <w:tcW w:w="897" w:type="pct"/>
            <w:tcBorders>
              <w:top w:val="double" w:sz="4" w:space="0" w:color="BFBFBF" w:themeColor="background1" w:themeShade="BF"/>
              <w:left w:val="double" w:sz="4" w:space="0" w:color="BFBFBF" w:themeColor="background1" w:themeShade="BF"/>
              <w:bottom w:val="double" w:sz="4" w:space="0" w:color="BFBFBF" w:themeColor="background1" w:themeShade="BF"/>
              <w:right w:val="double" w:sz="4" w:space="0" w:color="BFBFBF" w:themeColor="background1" w:themeShade="BF"/>
            </w:tcBorders>
          </w:tcPr>
          <w:p w14:paraId="0BB93CDC" w14:textId="3A4D38C2" w:rsidR="74922F18" w:rsidRDefault="74922F18" w:rsidP="74922F18">
            <w:pPr>
              <w:rPr>
                <w:rFonts w:ascii="Calibri" w:eastAsia="Calibri" w:hAnsi="Calibri" w:cs="Calibri"/>
                <w:color w:val="000000" w:themeColor="text1"/>
              </w:rPr>
            </w:pPr>
            <w:r w:rsidRPr="74922F18">
              <w:rPr>
                <w:rFonts w:ascii="Calibri" w:eastAsia="Calibri" w:hAnsi="Calibri" w:cs="Calibri"/>
                <w:color w:val="000000" w:themeColor="text1"/>
              </w:rPr>
              <w:t>Priyanka Gupta/ Shaikh Shareef</w:t>
            </w:r>
          </w:p>
        </w:tc>
        <w:tc>
          <w:tcPr>
            <w:tcW w:w="673" w:type="pct"/>
            <w:tcBorders>
              <w:top w:val="double" w:sz="4" w:space="0" w:color="BFBFBF" w:themeColor="background1" w:themeShade="BF"/>
              <w:left w:val="double" w:sz="4" w:space="0" w:color="BFBFBF" w:themeColor="background1" w:themeShade="BF"/>
              <w:bottom w:val="double" w:sz="4" w:space="0" w:color="BFBFBF" w:themeColor="background1" w:themeShade="BF"/>
              <w:right w:val="double" w:sz="4" w:space="0" w:color="BFBFBF" w:themeColor="background1" w:themeShade="BF"/>
            </w:tcBorders>
          </w:tcPr>
          <w:p w14:paraId="57F3B5F9" w14:textId="77777777" w:rsidR="00C538D4" w:rsidRPr="00A1365D" w:rsidRDefault="00C538D4" w:rsidP="00C538D4">
            <w:pPr>
              <w:rPr>
                <w:rFonts w:ascii="Arial" w:hAnsi="Arial" w:cs="Arial"/>
                <w:b/>
                <w:color w:val="1F497D" w:themeColor="text2"/>
                <w:sz w:val="17"/>
                <w:szCs w:val="17"/>
                <w:lang w:val="en-ZA"/>
              </w:rPr>
            </w:pPr>
          </w:p>
        </w:tc>
      </w:tr>
      <w:tr w:rsidR="006A1CB0" w:rsidRPr="00A1365D" w14:paraId="585DD89C" w14:textId="77777777" w:rsidTr="74922F18">
        <w:trPr>
          <w:trHeight w:val="20"/>
        </w:trPr>
        <w:tc>
          <w:tcPr>
            <w:tcW w:w="443" w:type="pct"/>
            <w:tcBorders>
              <w:top w:val="double" w:sz="4" w:space="0" w:color="BFBFBF" w:themeColor="background1" w:themeShade="BF"/>
              <w:left w:val="double" w:sz="4" w:space="0" w:color="BFBFBF" w:themeColor="background1" w:themeShade="BF"/>
              <w:bottom w:val="double" w:sz="4" w:space="0" w:color="BFBFBF" w:themeColor="background1" w:themeShade="BF"/>
              <w:right w:val="double" w:sz="4" w:space="0" w:color="BFBFBF" w:themeColor="background1" w:themeShade="BF"/>
            </w:tcBorders>
          </w:tcPr>
          <w:p w14:paraId="759B87DD" w14:textId="77777777" w:rsidR="00C538D4" w:rsidRPr="00A1365D" w:rsidRDefault="00C538D4" w:rsidP="00C538D4">
            <w:pPr>
              <w:rPr>
                <w:rFonts w:ascii="Arial" w:hAnsi="Arial" w:cs="Arial"/>
                <w:b/>
                <w:color w:val="1F497D" w:themeColor="text2"/>
                <w:sz w:val="17"/>
                <w:szCs w:val="17"/>
                <w:lang w:val="en-ZA"/>
              </w:rPr>
            </w:pPr>
          </w:p>
        </w:tc>
        <w:tc>
          <w:tcPr>
            <w:tcW w:w="520" w:type="pct"/>
            <w:tcBorders>
              <w:top w:val="double" w:sz="4" w:space="0" w:color="BFBFBF" w:themeColor="background1" w:themeShade="BF"/>
              <w:left w:val="double" w:sz="4" w:space="0" w:color="BFBFBF" w:themeColor="background1" w:themeShade="BF"/>
              <w:bottom w:val="double" w:sz="4" w:space="0" w:color="BFBFBF" w:themeColor="background1" w:themeShade="BF"/>
              <w:right w:val="double" w:sz="4" w:space="0" w:color="BFBFBF" w:themeColor="background1" w:themeShade="BF"/>
            </w:tcBorders>
          </w:tcPr>
          <w:p w14:paraId="6AB81D0C" w14:textId="77777777" w:rsidR="00C538D4" w:rsidRPr="00A1365D" w:rsidRDefault="00C538D4" w:rsidP="00C538D4">
            <w:pPr>
              <w:rPr>
                <w:rFonts w:ascii="Arial" w:hAnsi="Arial" w:cs="Arial"/>
                <w:b/>
                <w:color w:val="1F497D" w:themeColor="text2"/>
                <w:sz w:val="17"/>
                <w:szCs w:val="17"/>
                <w:lang w:val="en-ZA"/>
              </w:rPr>
            </w:pPr>
          </w:p>
        </w:tc>
        <w:tc>
          <w:tcPr>
            <w:tcW w:w="821" w:type="pct"/>
            <w:tcBorders>
              <w:top w:val="double" w:sz="4" w:space="0" w:color="BFBFBF" w:themeColor="background1" w:themeShade="BF"/>
              <w:left w:val="double" w:sz="4" w:space="0" w:color="BFBFBF" w:themeColor="background1" w:themeShade="BF"/>
              <w:bottom w:val="double" w:sz="4" w:space="0" w:color="BFBFBF" w:themeColor="background1" w:themeShade="BF"/>
              <w:right w:val="double" w:sz="4" w:space="0" w:color="BFBFBF" w:themeColor="background1" w:themeShade="BF"/>
            </w:tcBorders>
          </w:tcPr>
          <w:p w14:paraId="343F47A0" w14:textId="77777777" w:rsidR="00C538D4" w:rsidRPr="00A1365D" w:rsidRDefault="00C538D4" w:rsidP="00C538D4">
            <w:pPr>
              <w:rPr>
                <w:rFonts w:ascii="Arial" w:hAnsi="Arial" w:cs="Arial"/>
                <w:b/>
                <w:color w:val="1F497D" w:themeColor="text2"/>
                <w:sz w:val="17"/>
                <w:szCs w:val="17"/>
                <w:lang w:val="en-ZA"/>
              </w:rPr>
            </w:pPr>
          </w:p>
        </w:tc>
        <w:tc>
          <w:tcPr>
            <w:tcW w:w="1645" w:type="pct"/>
            <w:tcBorders>
              <w:top w:val="double" w:sz="4" w:space="0" w:color="BFBFBF" w:themeColor="background1" w:themeShade="BF"/>
              <w:left w:val="double" w:sz="4" w:space="0" w:color="BFBFBF" w:themeColor="background1" w:themeShade="BF"/>
              <w:bottom w:val="double" w:sz="4" w:space="0" w:color="BFBFBF" w:themeColor="background1" w:themeShade="BF"/>
              <w:right w:val="double" w:sz="4" w:space="0" w:color="BFBFBF" w:themeColor="background1" w:themeShade="BF"/>
            </w:tcBorders>
          </w:tcPr>
          <w:p w14:paraId="7AAB9F09" w14:textId="77777777" w:rsidR="00C538D4" w:rsidRPr="00A1365D" w:rsidRDefault="00C538D4" w:rsidP="00C538D4">
            <w:pPr>
              <w:rPr>
                <w:rFonts w:ascii="Arial" w:hAnsi="Arial" w:cs="Arial"/>
                <w:b/>
                <w:color w:val="1F497D" w:themeColor="text2"/>
                <w:sz w:val="17"/>
                <w:szCs w:val="17"/>
                <w:lang w:val="en-ZA"/>
              </w:rPr>
            </w:pPr>
          </w:p>
        </w:tc>
        <w:tc>
          <w:tcPr>
            <w:tcW w:w="897" w:type="pct"/>
            <w:tcBorders>
              <w:top w:val="double" w:sz="4" w:space="0" w:color="BFBFBF" w:themeColor="background1" w:themeShade="BF"/>
              <w:left w:val="double" w:sz="4" w:space="0" w:color="BFBFBF" w:themeColor="background1" w:themeShade="BF"/>
              <w:bottom w:val="double" w:sz="4" w:space="0" w:color="BFBFBF" w:themeColor="background1" w:themeShade="BF"/>
              <w:right w:val="double" w:sz="4" w:space="0" w:color="BFBFBF" w:themeColor="background1" w:themeShade="BF"/>
            </w:tcBorders>
          </w:tcPr>
          <w:p w14:paraId="25011B46" w14:textId="77777777" w:rsidR="00C538D4" w:rsidRPr="00A1365D" w:rsidRDefault="00C538D4" w:rsidP="00C538D4">
            <w:pPr>
              <w:rPr>
                <w:rFonts w:ascii="Arial" w:hAnsi="Arial" w:cs="Arial"/>
                <w:b/>
                <w:color w:val="1F497D" w:themeColor="text2"/>
                <w:sz w:val="17"/>
                <w:szCs w:val="17"/>
                <w:lang w:val="en-ZA"/>
              </w:rPr>
            </w:pPr>
          </w:p>
        </w:tc>
        <w:tc>
          <w:tcPr>
            <w:tcW w:w="673" w:type="pct"/>
            <w:tcBorders>
              <w:top w:val="double" w:sz="4" w:space="0" w:color="BFBFBF" w:themeColor="background1" w:themeShade="BF"/>
              <w:left w:val="double" w:sz="4" w:space="0" w:color="BFBFBF" w:themeColor="background1" w:themeShade="BF"/>
              <w:bottom w:val="double" w:sz="4" w:space="0" w:color="BFBFBF" w:themeColor="background1" w:themeShade="BF"/>
              <w:right w:val="double" w:sz="4" w:space="0" w:color="BFBFBF" w:themeColor="background1" w:themeShade="BF"/>
            </w:tcBorders>
          </w:tcPr>
          <w:p w14:paraId="368021C6" w14:textId="77777777" w:rsidR="00C538D4" w:rsidRPr="00A1365D" w:rsidRDefault="00C538D4" w:rsidP="00C538D4">
            <w:pPr>
              <w:rPr>
                <w:rFonts w:ascii="Arial" w:hAnsi="Arial" w:cs="Arial"/>
                <w:b/>
                <w:color w:val="1F497D" w:themeColor="text2"/>
                <w:sz w:val="17"/>
                <w:szCs w:val="17"/>
                <w:lang w:val="en-ZA"/>
              </w:rPr>
            </w:pPr>
          </w:p>
        </w:tc>
      </w:tr>
    </w:tbl>
    <w:p w14:paraId="4AADB89C" w14:textId="77777777" w:rsidR="00235145" w:rsidRDefault="00235145" w:rsidP="00235145">
      <w:pPr>
        <w:rPr>
          <w:rFonts w:ascii="Arial" w:hAnsi="Arial" w:cs="Arial"/>
          <w:b/>
          <w:color w:val="1F497D" w:themeColor="text2"/>
          <w:sz w:val="17"/>
          <w:szCs w:val="17"/>
        </w:rPr>
      </w:pPr>
    </w:p>
    <w:p w14:paraId="4C1C9BE7" w14:textId="77777777" w:rsidR="00235145" w:rsidRDefault="00235145">
      <w:pPr>
        <w:rPr>
          <w:rFonts w:ascii="Arial" w:hAnsi="Arial" w:cs="Arial"/>
          <w:b/>
          <w:color w:val="1F497D" w:themeColor="text2"/>
          <w:sz w:val="17"/>
          <w:szCs w:val="17"/>
        </w:rPr>
      </w:pPr>
    </w:p>
    <w:p w14:paraId="7F937C55" w14:textId="77777777" w:rsidR="009214DF" w:rsidRDefault="009214DF" w:rsidP="00834C1C">
      <w:pPr>
        <w:rPr>
          <w:rFonts w:ascii="Arial" w:hAnsi="Arial" w:cs="Arial"/>
          <w:b/>
          <w:color w:val="1F497D" w:themeColor="text2"/>
          <w:sz w:val="17"/>
          <w:szCs w:val="17"/>
        </w:rPr>
      </w:pPr>
    </w:p>
    <w:tbl>
      <w:tblPr>
        <w:tblW w:w="6434" w:type="dxa"/>
        <w:tblLook w:val="04A0" w:firstRow="1" w:lastRow="0" w:firstColumn="1" w:lastColumn="0" w:noHBand="0" w:noVBand="1"/>
      </w:tblPr>
      <w:tblGrid>
        <w:gridCol w:w="3416"/>
        <w:gridCol w:w="3018"/>
      </w:tblGrid>
      <w:tr w:rsidR="006203DD" w:rsidRPr="00927502" w14:paraId="0094C879" w14:textId="77777777" w:rsidTr="0042009D">
        <w:trPr>
          <w:trHeight w:val="444"/>
        </w:trPr>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73C9CF6" w14:textId="77777777" w:rsidR="006203DD" w:rsidRPr="00927502" w:rsidRDefault="006203DD" w:rsidP="0042009D">
            <w:pPr>
              <w:spacing w:after="0" w:line="240" w:lineRule="auto"/>
              <w:jc w:val="center"/>
              <w:rPr>
                <w:rFonts w:ascii="Times New Roman" w:eastAsia="Times New Roman" w:hAnsi="Times New Roman" w:cs="Times New Roman"/>
                <w:sz w:val="20"/>
                <w:szCs w:val="20"/>
              </w:rPr>
            </w:pPr>
            <w:r w:rsidRPr="00017A18">
              <w:rPr>
                <w:rFonts w:ascii="Arial" w:hAnsi="Arial" w:cs="Arial"/>
                <w:b/>
                <w:color w:val="0070C0"/>
                <w:sz w:val="24"/>
                <w:szCs w:val="18"/>
              </w:rPr>
              <w:t>PROJECT ONBOARDING DETAILS</w:t>
            </w:r>
          </w:p>
        </w:tc>
      </w:tr>
      <w:tr w:rsidR="006203DD" w:rsidRPr="00927502" w14:paraId="0743CDA8" w14:textId="77777777" w:rsidTr="0042009D">
        <w:trPr>
          <w:trHeight w:val="444"/>
        </w:trPr>
        <w:tc>
          <w:tcPr>
            <w:tcW w:w="0" w:type="auto"/>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66DB69B9" w14:textId="77777777" w:rsidR="006203DD" w:rsidRPr="00927502" w:rsidRDefault="006203DD" w:rsidP="0042009D">
            <w:pPr>
              <w:spacing w:after="0" w:line="240" w:lineRule="auto"/>
              <w:jc w:val="center"/>
              <w:rPr>
                <w:rFonts w:ascii="Calibri" w:eastAsia="Times New Roman" w:hAnsi="Calibri" w:cs="Calibri"/>
                <w:b/>
                <w:bCs/>
                <w:color w:val="000000"/>
              </w:rPr>
            </w:pPr>
            <w:r w:rsidRPr="00927502">
              <w:rPr>
                <w:rFonts w:ascii="Calibri" w:eastAsia="Times New Roman" w:hAnsi="Calibri" w:cs="Calibri"/>
                <w:b/>
                <w:bCs/>
                <w:color w:val="000000"/>
              </w:rPr>
              <w:t>Type of Suite</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A73DF03" w14:textId="3C624B1E" w:rsidR="006203DD" w:rsidRPr="00927502" w:rsidRDefault="00B7041B" w:rsidP="0042009D">
            <w:pPr>
              <w:spacing w:after="0" w:line="240" w:lineRule="auto"/>
              <w:jc w:val="center"/>
              <w:rPr>
                <w:rFonts w:ascii="Calibri" w:eastAsia="Times New Roman" w:hAnsi="Calibri" w:cs="Calibri"/>
                <w:color w:val="000000"/>
              </w:rPr>
            </w:pPr>
            <w:r>
              <w:rPr>
                <w:rFonts w:ascii="Calibri" w:eastAsia="Times New Roman" w:hAnsi="Calibri" w:cs="Calibri"/>
                <w:color w:val="000000"/>
              </w:rPr>
              <w:t>S2P</w:t>
            </w:r>
          </w:p>
        </w:tc>
      </w:tr>
      <w:tr w:rsidR="006203DD" w:rsidRPr="00927502" w14:paraId="4E02A7FC" w14:textId="77777777" w:rsidTr="0042009D">
        <w:trPr>
          <w:trHeight w:val="444"/>
        </w:trPr>
        <w:tc>
          <w:tcPr>
            <w:tcW w:w="0" w:type="auto"/>
            <w:tcBorders>
              <w:top w:val="single" w:sz="4" w:space="0" w:color="auto"/>
              <w:left w:val="single" w:sz="8" w:space="0" w:color="auto"/>
              <w:bottom w:val="single" w:sz="4" w:space="0" w:color="auto"/>
              <w:right w:val="single" w:sz="4" w:space="0" w:color="auto"/>
            </w:tcBorders>
            <w:shd w:val="clear" w:color="auto" w:fill="auto"/>
            <w:noWrap/>
            <w:vAlign w:val="center"/>
          </w:tcPr>
          <w:p w14:paraId="1512AA04" w14:textId="6FAC1863" w:rsidR="006203DD" w:rsidRPr="00927502" w:rsidRDefault="006203DD" w:rsidP="0042009D">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Customer’s ERP</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811068A" w14:textId="16ADBC0A" w:rsidR="006203DD" w:rsidRPr="00927502" w:rsidRDefault="004214B4" w:rsidP="0042009D">
            <w:pPr>
              <w:spacing w:after="0" w:line="240" w:lineRule="auto"/>
              <w:jc w:val="center"/>
              <w:rPr>
                <w:rFonts w:ascii="Calibri" w:eastAsia="Times New Roman" w:hAnsi="Calibri" w:cs="Calibri"/>
                <w:color w:val="000000"/>
              </w:rPr>
            </w:pPr>
            <w:r>
              <w:rPr>
                <w:rFonts w:ascii="Calibri" w:eastAsia="Times New Roman" w:hAnsi="Calibri" w:cs="Calibri"/>
                <w:color w:val="000000"/>
              </w:rPr>
              <w:t>SAP S4 HANA</w:t>
            </w:r>
          </w:p>
        </w:tc>
      </w:tr>
      <w:tr w:rsidR="006203DD" w:rsidRPr="00927502" w14:paraId="7E596B25" w14:textId="77777777" w:rsidTr="0042009D">
        <w:trPr>
          <w:trHeight w:val="444"/>
        </w:trPr>
        <w:tc>
          <w:tcPr>
            <w:tcW w:w="0" w:type="auto"/>
            <w:tcBorders>
              <w:top w:val="single" w:sz="4" w:space="0" w:color="auto"/>
              <w:left w:val="single" w:sz="8" w:space="0" w:color="auto"/>
              <w:bottom w:val="single" w:sz="4" w:space="0" w:color="auto"/>
              <w:right w:val="single" w:sz="4" w:space="0" w:color="auto"/>
            </w:tcBorders>
            <w:shd w:val="clear" w:color="auto" w:fill="auto"/>
            <w:noWrap/>
            <w:vAlign w:val="center"/>
          </w:tcPr>
          <w:p w14:paraId="6316FD8C" w14:textId="4188B844" w:rsidR="006203DD" w:rsidRDefault="006203DD" w:rsidP="0042009D">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Customer’s Middleware</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409D7ED" w14:textId="3EDD34DB" w:rsidR="006203DD" w:rsidRPr="00927502" w:rsidRDefault="004214B4" w:rsidP="0042009D">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Workato</w:t>
            </w:r>
            <w:proofErr w:type="spellEnd"/>
          </w:p>
        </w:tc>
      </w:tr>
      <w:tr w:rsidR="006203DD" w:rsidRPr="00927502" w14:paraId="2C2A0E6C" w14:textId="77777777" w:rsidTr="0042009D">
        <w:trPr>
          <w:trHeight w:val="444"/>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14:paraId="4F35668B" w14:textId="77777777" w:rsidR="006203DD" w:rsidRPr="00927502" w:rsidRDefault="006203DD" w:rsidP="0042009D">
            <w:pPr>
              <w:spacing w:after="0" w:line="240" w:lineRule="auto"/>
              <w:jc w:val="center"/>
              <w:rPr>
                <w:rFonts w:ascii="Calibri" w:eastAsia="Times New Roman" w:hAnsi="Calibri" w:cs="Calibri"/>
                <w:b/>
                <w:bCs/>
                <w:color w:val="000000"/>
              </w:rPr>
            </w:pPr>
            <w:r w:rsidRPr="00927502">
              <w:rPr>
                <w:rFonts w:ascii="Calibri" w:eastAsia="Times New Roman" w:hAnsi="Calibri" w:cs="Calibri"/>
                <w:b/>
                <w:bCs/>
                <w:color w:val="000000"/>
              </w:rPr>
              <w:t>Product in scope</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EABCB65" w14:textId="0C07B1FD" w:rsidR="006203DD" w:rsidRPr="00927502" w:rsidRDefault="006203DD" w:rsidP="0042009D">
            <w:pPr>
              <w:spacing w:after="0" w:line="240" w:lineRule="auto"/>
              <w:jc w:val="center"/>
              <w:rPr>
                <w:rFonts w:ascii="Calibri" w:eastAsia="Times New Roman" w:hAnsi="Calibri" w:cs="Calibri"/>
                <w:color w:val="000000"/>
              </w:rPr>
            </w:pPr>
            <w:r w:rsidRPr="00927502">
              <w:rPr>
                <w:rFonts w:ascii="Calibri" w:eastAsia="Times New Roman" w:hAnsi="Calibri" w:cs="Calibri"/>
                <w:color w:val="000000"/>
              </w:rPr>
              <w:t>iSupplier</w:t>
            </w:r>
          </w:p>
        </w:tc>
      </w:tr>
      <w:tr w:rsidR="006203DD" w:rsidRPr="00927502" w14:paraId="06A1FD40" w14:textId="77777777" w:rsidTr="0042009D">
        <w:trPr>
          <w:trHeight w:val="444"/>
        </w:trPr>
        <w:tc>
          <w:tcPr>
            <w:tcW w:w="0" w:type="auto"/>
            <w:tcBorders>
              <w:top w:val="nil"/>
              <w:left w:val="single" w:sz="8" w:space="0" w:color="auto"/>
              <w:bottom w:val="single" w:sz="4" w:space="0" w:color="auto"/>
              <w:right w:val="single" w:sz="4" w:space="0" w:color="auto"/>
            </w:tcBorders>
            <w:shd w:val="clear" w:color="auto" w:fill="auto"/>
            <w:noWrap/>
            <w:vAlign w:val="center"/>
          </w:tcPr>
          <w:p w14:paraId="629ACC5D" w14:textId="0EC908D5" w:rsidR="006203DD" w:rsidRPr="00927502" w:rsidRDefault="006203DD" w:rsidP="0042009D">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Type of Implementation</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79EFBBA" w14:textId="6EF57294" w:rsidR="006203DD" w:rsidRPr="00927502" w:rsidRDefault="006203DD" w:rsidP="0042009D">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zDoc</w:t>
            </w:r>
            <w:proofErr w:type="spellEnd"/>
          </w:p>
        </w:tc>
      </w:tr>
      <w:tr w:rsidR="006203DD" w:rsidRPr="00927502" w14:paraId="67972BC3" w14:textId="77777777" w:rsidTr="0042009D">
        <w:trPr>
          <w:trHeight w:val="444"/>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14:paraId="64781209" w14:textId="5164941E" w:rsidR="006203DD" w:rsidRPr="00927502" w:rsidRDefault="006203DD" w:rsidP="0042009D">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 xml:space="preserve">Direction </w:t>
            </w:r>
            <w:proofErr w:type="spellStart"/>
            <w:r w:rsidR="00E8144B">
              <w:rPr>
                <w:rFonts w:ascii="Calibri" w:eastAsia="Times New Roman" w:hAnsi="Calibri" w:cs="Calibri"/>
                <w:b/>
                <w:bCs/>
                <w:color w:val="000000"/>
              </w:rPr>
              <w:t>w.r.t.</w:t>
            </w:r>
            <w:proofErr w:type="spellEnd"/>
            <w:r>
              <w:rPr>
                <w:rFonts w:ascii="Calibri" w:eastAsia="Times New Roman" w:hAnsi="Calibri" w:cs="Calibri"/>
                <w:b/>
                <w:bCs/>
                <w:color w:val="000000"/>
              </w:rPr>
              <w:t xml:space="preserve"> Zycus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D58C413" w14:textId="593999C4" w:rsidR="006203DD" w:rsidRPr="00927502" w:rsidRDefault="006203DD" w:rsidP="0042009D">
            <w:pPr>
              <w:spacing w:after="0" w:line="240" w:lineRule="auto"/>
              <w:jc w:val="center"/>
              <w:rPr>
                <w:rFonts w:ascii="Calibri" w:eastAsia="Times New Roman" w:hAnsi="Calibri" w:cs="Calibri"/>
                <w:color w:val="000000"/>
              </w:rPr>
            </w:pPr>
            <w:r>
              <w:rPr>
                <w:rFonts w:ascii="Calibri" w:eastAsia="Times New Roman" w:hAnsi="Calibri" w:cs="Calibri"/>
                <w:color w:val="000000"/>
              </w:rPr>
              <w:t>Outbound</w:t>
            </w:r>
          </w:p>
        </w:tc>
      </w:tr>
      <w:tr w:rsidR="006203DD" w:rsidRPr="00927502" w14:paraId="27F02EFD" w14:textId="77777777" w:rsidTr="0042009D">
        <w:trPr>
          <w:trHeight w:val="444"/>
        </w:trPr>
        <w:tc>
          <w:tcPr>
            <w:tcW w:w="0" w:type="auto"/>
            <w:tcBorders>
              <w:top w:val="nil"/>
              <w:left w:val="single" w:sz="8" w:space="0" w:color="auto"/>
              <w:bottom w:val="single" w:sz="8" w:space="0" w:color="auto"/>
              <w:right w:val="single" w:sz="4" w:space="0" w:color="auto"/>
            </w:tcBorders>
            <w:shd w:val="clear" w:color="auto" w:fill="auto"/>
            <w:noWrap/>
            <w:vAlign w:val="center"/>
            <w:hideMark/>
          </w:tcPr>
          <w:p w14:paraId="2D76CFE1" w14:textId="1A931A58" w:rsidR="006203DD" w:rsidRPr="00927502" w:rsidRDefault="006203DD" w:rsidP="0042009D">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Type of Integration</w:t>
            </w:r>
          </w:p>
        </w:tc>
        <w:tc>
          <w:tcPr>
            <w:tcW w:w="0" w:type="auto"/>
            <w:tcBorders>
              <w:top w:val="single" w:sz="4" w:space="0" w:color="auto"/>
              <w:left w:val="nil"/>
              <w:bottom w:val="single" w:sz="8" w:space="0" w:color="auto"/>
              <w:right w:val="single" w:sz="4" w:space="0" w:color="auto"/>
            </w:tcBorders>
            <w:shd w:val="clear" w:color="auto" w:fill="auto"/>
            <w:noWrap/>
            <w:vAlign w:val="center"/>
            <w:hideMark/>
          </w:tcPr>
          <w:p w14:paraId="4211A93B" w14:textId="59231601" w:rsidR="006203DD" w:rsidRPr="00927502" w:rsidRDefault="006203DD" w:rsidP="0042009D">
            <w:pPr>
              <w:spacing w:after="0" w:line="240" w:lineRule="auto"/>
              <w:jc w:val="center"/>
              <w:rPr>
                <w:rFonts w:ascii="Calibri" w:eastAsia="Times New Roman" w:hAnsi="Calibri" w:cs="Calibri"/>
                <w:color w:val="000000"/>
              </w:rPr>
            </w:pPr>
            <w:r>
              <w:rPr>
                <w:rFonts w:ascii="Calibri" w:eastAsia="Times New Roman" w:hAnsi="Calibri" w:cs="Calibri"/>
                <w:color w:val="000000"/>
              </w:rPr>
              <w:t>API</w:t>
            </w:r>
            <w:r w:rsidRPr="00927502">
              <w:rPr>
                <w:rFonts w:ascii="Calibri" w:eastAsia="Times New Roman" w:hAnsi="Calibri" w:cs="Calibri"/>
                <w:color w:val="000000"/>
              </w:rPr>
              <w:t> </w:t>
            </w:r>
            <w:r>
              <w:rPr>
                <w:rFonts w:ascii="Calibri" w:eastAsia="Times New Roman" w:hAnsi="Calibri" w:cs="Calibri"/>
                <w:color w:val="000000"/>
              </w:rPr>
              <w:t>Based Integration</w:t>
            </w:r>
          </w:p>
        </w:tc>
      </w:tr>
    </w:tbl>
    <w:p w14:paraId="42A9BC07" w14:textId="77777777" w:rsidR="00267BDD" w:rsidRDefault="00267BDD">
      <w:pPr>
        <w:rPr>
          <w:rFonts w:ascii="Arial" w:hAnsi="Arial" w:cs="Arial"/>
          <w:b/>
          <w:color w:val="1F497D" w:themeColor="text2"/>
          <w:sz w:val="17"/>
          <w:szCs w:val="17"/>
        </w:rPr>
      </w:pPr>
    </w:p>
    <w:p w14:paraId="0C0475F3" w14:textId="18252FAF" w:rsidR="00C637D9" w:rsidRDefault="00E8144B">
      <w:pPr>
        <w:rPr>
          <w:rFonts w:ascii="Arial" w:hAnsi="Arial" w:cs="Arial"/>
          <w:b/>
          <w:color w:val="1F497D" w:themeColor="text2"/>
          <w:sz w:val="17"/>
          <w:szCs w:val="17"/>
        </w:rPr>
      </w:pPr>
      <w:r>
        <w:rPr>
          <w:rFonts w:ascii="Arial" w:hAnsi="Arial" w:cs="Arial"/>
          <w:b/>
          <w:color w:val="1F497D" w:themeColor="text2"/>
          <w:sz w:val="17"/>
          <w:szCs w:val="17"/>
        </w:rPr>
        <w:t xml:space="preserve"> </w:t>
      </w:r>
      <w:r w:rsidR="00C637D9">
        <w:rPr>
          <w:rFonts w:ascii="Arial" w:hAnsi="Arial" w:cs="Arial"/>
          <w:b/>
          <w:color w:val="1F497D" w:themeColor="text2"/>
          <w:sz w:val="17"/>
          <w:szCs w:val="17"/>
        </w:rPr>
        <w:br w:type="page"/>
      </w:r>
    </w:p>
    <w:sdt>
      <w:sdtPr>
        <w:rPr>
          <w:rFonts w:asciiTheme="minorHAnsi" w:eastAsiaTheme="minorEastAsia" w:hAnsiTheme="minorHAnsi" w:cstheme="minorBidi"/>
          <w:b w:val="0"/>
          <w:bCs w:val="0"/>
          <w:color w:val="auto"/>
          <w:sz w:val="22"/>
          <w:szCs w:val="22"/>
          <w:lang w:eastAsia="en-US"/>
        </w:rPr>
        <w:id w:val="614911463"/>
        <w:docPartObj>
          <w:docPartGallery w:val="Table of Contents"/>
          <w:docPartUnique/>
        </w:docPartObj>
      </w:sdtPr>
      <w:sdtContent>
        <w:p w14:paraId="222D93D1" w14:textId="4CF405E0" w:rsidR="00C637D9" w:rsidRDefault="00C637D9">
          <w:pPr>
            <w:pStyle w:val="TOCHeading"/>
          </w:pPr>
          <w:r>
            <w:t>Contents</w:t>
          </w:r>
        </w:p>
        <w:p w14:paraId="0BD38621" w14:textId="326ABC2E" w:rsidR="00480F5B" w:rsidRDefault="28AFF48F">
          <w:pPr>
            <w:pStyle w:val="TOC1"/>
            <w:tabs>
              <w:tab w:val="left" w:pos="440"/>
              <w:tab w:val="right" w:leader="dot" w:pos="9019"/>
            </w:tabs>
            <w:rPr>
              <w:ins w:id="22" w:author="Neeraj Jahagirdar" w:date="2024-10-29T22:49:00Z" w16du:dateUtc="2024-10-29T17:19:00Z"/>
              <w:rFonts w:eastAsiaTheme="minorEastAsia"/>
              <w:noProof/>
              <w:kern w:val="2"/>
              <w:sz w:val="24"/>
              <w:szCs w:val="24"/>
              <w14:ligatures w14:val="standardContextual"/>
            </w:rPr>
          </w:pPr>
          <w:r>
            <w:fldChar w:fldCharType="begin"/>
          </w:r>
          <w:r w:rsidR="00C637D9">
            <w:instrText>TOC \o "1-3" \h \z \u</w:instrText>
          </w:r>
          <w:r>
            <w:fldChar w:fldCharType="separate"/>
          </w:r>
          <w:ins w:id="23" w:author="Neeraj Jahagirdar" w:date="2024-10-29T22:49:00Z" w16du:dateUtc="2024-10-29T17:19:00Z">
            <w:r w:rsidR="00480F5B" w:rsidRPr="005A6EBB">
              <w:rPr>
                <w:rStyle w:val="Hyperlink"/>
                <w:noProof/>
              </w:rPr>
              <w:fldChar w:fldCharType="begin"/>
            </w:r>
            <w:r w:rsidR="00480F5B" w:rsidRPr="005A6EBB">
              <w:rPr>
                <w:rStyle w:val="Hyperlink"/>
                <w:noProof/>
              </w:rPr>
              <w:instrText xml:space="preserve"> </w:instrText>
            </w:r>
            <w:r w:rsidR="00480F5B">
              <w:rPr>
                <w:noProof/>
              </w:rPr>
              <w:instrText>HYPERLINK \l "_Toc181134595"</w:instrText>
            </w:r>
            <w:r w:rsidR="00480F5B" w:rsidRPr="005A6EBB">
              <w:rPr>
                <w:rStyle w:val="Hyperlink"/>
                <w:noProof/>
              </w:rPr>
              <w:instrText xml:space="preserve"> </w:instrText>
            </w:r>
            <w:r w:rsidR="00480F5B" w:rsidRPr="005A6EBB">
              <w:rPr>
                <w:rStyle w:val="Hyperlink"/>
                <w:noProof/>
              </w:rPr>
            </w:r>
            <w:r w:rsidR="00480F5B" w:rsidRPr="005A6EBB">
              <w:rPr>
                <w:rStyle w:val="Hyperlink"/>
                <w:noProof/>
              </w:rPr>
              <w:fldChar w:fldCharType="separate"/>
            </w:r>
            <w:r w:rsidR="00480F5B" w:rsidRPr="005A6EBB">
              <w:rPr>
                <w:rStyle w:val="Hyperlink"/>
                <w:noProof/>
              </w:rPr>
              <w:t>1.</w:t>
            </w:r>
            <w:r w:rsidR="00480F5B">
              <w:rPr>
                <w:rFonts w:eastAsiaTheme="minorEastAsia"/>
                <w:noProof/>
                <w:kern w:val="2"/>
                <w:sz w:val="24"/>
                <w:szCs w:val="24"/>
                <w14:ligatures w14:val="standardContextual"/>
              </w:rPr>
              <w:tab/>
            </w:r>
            <w:r w:rsidR="00480F5B" w:rsidRPr="005A6EBB">
              <w:rPr>
                <w:rStyle w:val="Hyperlink"/>
                <w:noProof/>
              </w:rPr>
              <w:t>As IS Landscape</w:t>
            </w:r>
            <w:r w:rsidR="00480F5B">
              <w:rPr>
                <w:noProof/>
                <w:webHidden/>
              </w:rPr>
              <w:tab/>
            </w:r>
            <w:r w:rsidR="00480F5B">
              <w:rPr>
                <w:noProof/>
                <w:webHidden/>
              </w:rPr>
              <w:fldChar w:fldCharType="begin"/>
            </w:r>
            <w:r w:rsidR="00480F5B">
              <w:rPr>
                <w:noProof/>
                <w:webHidden/>
              </w:rPr>
              <w:instrText xml:space="preserve"> PAGEREF _Toc181134595 \h </w:instrText>
            </w:r>
          </w:ins>
          <w:r w:rsidR="00480F5B">
            <w:rPr>
              <w:noProof/>
              <w:webHidden/>
            </w:rPr>
          </w:r>
          <w:r w:rsidR="00480F5B">
            <w:rPr>
              <w:noProof/>
              <w:webHidden/>
            </w:rPr>
            <w:fldChar w:fldCharType="separate"/>
          </w:r>
          <w:ins w:id="24" w:author="Neeraj Jahagirdar" w:date="2024-10-29T22:49:00Z" w16du:dateUtc="2024-10-29T17:19:00Z">
            <w:r w:rsidR="00480F5B">
              <w:rPr>
                <w:noProof/>
                <w:webHidden/>
              </w:rPr>
              <w:t>1</w:t>
            </w:r>
            <w:r w:rsidR="00480F5B">
              <w:rPr>
                <w:noProof/>
                <w:webHidden/>
              </w:rPr>
              <w:fldChar w:fldCharType="end"/>
            </w:r>
            <w:r w:rsidR="00480F5B" w:rsidRPr="005A6EBB">
              <w:rPr>
                <w:rStyle w:val="Hyperlink"/>
                <w:noProof/>
              </w:rPr>
              <w:fldChar w:fldCharType="end"/>
            </w:r>
          </w:ins>
        </w:p>
        <w:p w14:paraId="4CCD4740" w14:textId="03F68D9A" w:rsidR="00480F5B" w:rsidRDefault="00480F5B">
          <w:pPr>
            <w:pStyle w:val="TOC1"/>
            <w:tabs>
              <w:tab w:val="left" w:pos="440"/>
              <w:tab w:val="right" w:leader="dot" w:pos="9019"/>
            </w:tabs>
            <w:rPr>
              <w:ins w:id="25" w:author="Neeraj Jahagirdar" w:date="2024-10-29T22:49:00Z" w16du:dateUtc="2024-10-29T17:19:00Z"/>
              <w:rFonts w:eastAsiaTheme="minorEastAsia"/>
              <w:noProof/>
              <w:kern w:val="2"/>
              <w:sz w:val="24"/>
              <w:szCs w:val="24"/>
              <w14:ligatures w14:val="standardContextual"/>
            </w:rPr>
          </w:pPr>
          <w:ins w:id="26" w:author="Neeraj Jahagirdar" w:date="2024-10-29T22:49:00Z" w16du:dateUtc="2024-10-29T17:19:00Z">
            <w:r w:rsidRPr="005A6EBB">
              <w:rPr>
                <w:rStyle w:val="Hyperlink"/>
                <w:noProof/>
              </w:rPr>
              <w:fldChar w:fldCharType="begin"/>
            </w:r>
            <w:r w:rsidRPr="005A6EBB">
              <w:rPr>
                <w:rStyle w:val="Hyperlink"/>
                <w:noProof/>
              </w:rPr>
              <w:instrText xml:space="preserve"> </w:instrText>
            </w:r>
            <w:r>
              <w:rPr>
                <w:noProof/>
              </w:rPr>
              <w:instrText>HYPERLINK \l "_Toc181134596"</w:instrText>
            </w:r>
            <w:r w:rsidRPr="005A6EBB">
              <w:rPr>
                <w:rStyle w:val="Hyperlink"/>
                <w:noProof/>
              </w:rPr>
              <w:instrText xml:space="preserve"> </w:instrText>
            </w:r>
            <w:r w:rsidRPr="005A6EBB">
              <w:rPr>
                <w:rStyle w:val="Hyperlink"/>
                <w:noProof/>
              </w:rPr>
            </w:r>
            <w:r w:rsidRPr="005A6EBB">
              <w:rPr>
                <w:rStyle w:val="Hyperlink"/>
                <w:noProof/>
              </w:rPr>
              <w:fldChar w:fldCharType="separate"/>
            </w:r>
            <w:r w:rsidRPr="005A6EBB">
              <w:rPr>
                <w:rStyle w:val="Hyperlink"/>
                <w:noProof/>
              </w:rPr>
              <w:t>2.</w:t>
            </w:r>
            <w:r>
              <w:rPr>
                <w:rFonts w:eastAsiaTheme="minorEastAsia"/>
                <w:noProof/>
                <w:kern w:val="2"/>
                <w:sz w:val="24"/>
                <w:szCs w:val="24"/>
                <w14:ligatures w14:val="standardContextual"/>
              </w:rPr>
              <w:tab/>
            </w:r>
            <w:r w:rsidRPr="005A6EBB">
              <w:rPr>
                <w:rStyle w:val="Hyperlink"/>
                <w:noProof/>
              </w:rPr>
              <w:t>To Be Landscape</w:t>
            </w:r>
            <w:r>
              <w:rPr>
                <w:noProof/>
                <w:webHidden/>
              </w:rPr>
              <w:tab/>
            </w:r>
            <w:r>
              <w:rPr>
                <w:noProof/>
                <w:webHidden/>
              </w:rPr>
              <w:fldChar w:fldCharType="begin"/>
            </w:r>
            <w:r>
              <w:rPr>
                <w:noProof/>
                <w:webHidden/>
              </w:rPr>
              <w:instrText xml:space="preserve"> PAGEREF _Toc181134596 \h </w:instrText>
            </w:r>
          </w:ins>
          <w:r>
            <w:rPr>
              <w:noProof/>
              <w:webHidden/>
            </w:rPr>
          </w:r>
          <w:r>
            <w:rPr>
              <w:noProof/>
              <w:webHidden/>
            </w:rPr>
            <w:fldChar w:fldCharType="separate"/>
          </w:r>
          <w:ins w:id="27" w:author="Neeraj Jahagirdar" w:date="2024-10-29T22:49:00Z" w16du:dateUtc="2024-10-29T17:19:00Z">
            <w:r>
              <w:rPr>
                <w:noProof/>
                <w:webHidden/>
              </w:rPr>
              <w:t>1</w:t>
            </w:r>
            <w:r>
              <w:rPr>
                <w:noProof/>
                <w:webHidden/>
              </w:rPr>
              <w:fldChar w:fldCharType="end"/>
            </w:r>
            <w:r w:rsidRPr="005A6EBB">
              <w:rPr>
                <w:rStyle w:val="Hyperlink"/>
                <w:noProof/>
              </w:rPr>
              <w:fldChar w:fldCharType="end"/>
            </w:r>
          </w:ins>
        </w:p>
        <w:p w14:paraId="7A3342FB" w14:textId="197CC1A1" w:rsidR="00480F5B" w:rsidRDefault="00480F5B">
          <w:pPr>
            <w:pStyle w:val="TOC1"/>
            <w:tabs>
              <w:tab w:val="left" w:pos="440"/>
              <w:tab w:val="right" w:leader="dot" w:pos="9019"/>
            </w:tabs>
            <w:rPr>
              <w:ins w:id="28" w:author="Neeraj Jahagirdar" w:date="2024-10-29T22:49:00Z" w16du:dateUtc="2024-10-29T17:19:00Z"/>
              <w:rFonts w:eastAsiaTheme="minorEastAsia"/>
              <w:noProof/>
              <w:kern w:val="2"/>
              <w:sz w:val="24"/>
              <w:szCs w:val="24"/>
              <w14:ligatures w14:val="standardContextual"/>
            </w:rPr>
          </w:pPr>
          <w:ins w:id="29" w:author="Neeraj Jahagirdar" w:date="2024-10-29T22:49:00Z" w16du:dateUtc="2024-10-29T17:19:00Z">
            <w:r w:rsidRPr="005A6EBB">
              <w:rPr>
                <w:rStyle w:val="Hyperlink"/>
                <w:noProof/>
              </w:rPr>
              <w:fldChar w:fldCharType="begin"/>
            </w:r>
            <w:r w:rsidRPr="005A6EBB">
              <w:rPr>
                <w:rStyle w:val="Hyperlink"/>
                <w:noProof/>
              </w:rPr>
              <w:instrText xml:space="preserve"> </w:instrText>
            </w:r>
            <w:r>
              <w:rPr>
                <w:noProof/>
              </w:rPr>
              <w:instrText>HYPERLINK \l "_Toc181134597"</w:instrText>
            </w:r>
            <w:r w:rsidRPr="005A6EBB">
              <w:rPr>
                <w:rStyle w:val="Hyperlink"/>
                <w:noProof/>
              </w:rPr>
              <w:instrText xml:space="preserve"> </w:instrText>
            </w:r>
            <w:r w:rsidRPr="005A6EBB">
              <w:rPr>
                <w:rStyle w:val="Hyperlink"/>
                <w:noProof/>
              </w:rPr>
            </w:r>
            <w:r w:rsidRPr="005A6EBB">
              <w:rPr>
                <w:rStyle w:val="Hyperlink"/>
                <w:noProof/>
              </w:rPr>
              <w:fldChar w:fldCharType="separate"/>
            </w:r>
            <w:r w:rsidRPr="005A6EBB">
              <w:rPr>
                <w:rStyle w:val="Hyperlink"/>
                <w:noProof/>
              </w:rPr>
              <w:t>4.</w:t>
            </w:r>
            <w:r>
              <w:rPr>
                <w:rFonts w:eastAsiaTheme="minorEastAsia"/>
                <w:noProof/>
                <w:kern w:val="2"/>
                <w:sz w:val="24"/>
                <w:szCs w:val="24"/>
                <w14:ligatures w14:val="standardContextual"/>
              </w:rPr>
              <w:tab/>
            </w:r>
            <w:r w:rsidRPr="005A6EBB">
              <w:rPr>
                <w:rStyle w:val="Hyperlink"/>
                <w:noProof/>
              </w:rPr>
              <w:t>Interface Details</w:t>
            </w:r>
            <w:r>
              <w:rPr>
                <w:noProof/>
                <w:webHidden/>
              </w:rPr>
              <w:tab/>
            </w:r>
            <w:r>
              <w:rPr>
                <w:noProof/>
                <w:webHidden/>
              </w:rPr>
              <w:fldChar w:fldCharType="begin"/>
            </w:r>
            <w:r>
              <w:rPr>
                <w:noProof/>
                <w:webHidden/>
              </w:rPr>
              <w:instrText xml:space="preserve"> PAGEREF _Toc181134597 \h </w:instrText>
            </w:r>
          </w:ins>
          <w:r>
            <w:rPr>
              <w:noProof/>
              <w:webHidden/>
            </w:rPr>
          </w:r>
          <w:r>
            <w:rPr>
              <w:noProof/>
              <w:webHidden/>
            </w:rPr>
            <w:fldChar w:fldCharType="separate"/>
          </w:r>
          <w:ins w:id="30" w:author="Neeraj Jahagirdar" w:date="2024-10-29T22:49:00Z" w16du:dateUtc="2024-10-29T17:19:00Z">
            <w:r>
              <w:rPr>
                <w:noProof/>
                <w:webHidden/>
              </w:rPr>
              <w:t>1</w:t>
            </w:r>
            <w:r>
              <w:rPr>
                <w:noProof/>
                <w:webHidden/>
              </w:rPr>
              <w:fldChar w:fldCharType="end"/>
            </w:r>
            <w:r w:rsidRPr="005A6EBB">
              <w:rPr>
                <w:rStyle w:val="Hyperlink"/>
                <w:noProof/>
              </w:rPr>
              <w:fldChar w:fldCharType="end"/>
            </w:r>
          </w:ins>
        </w:p>
        <w:p w14:paraId="1B9D8422" w14:textId="0C495A6A" w:rsidR="00480F5B" w:rsidRDefault="00480F5B">
          <w:pPr>
            <w:pStyle w:val="TOC1"/>
            <w:tabs>
              <w:tab w:val="left" w:pos="720"/>
              <w:tab w:val="right" w:leader="dot" w:pos="9019"/>
            </w:tabs>
            <w:rPr>
              <w:ins w:id="31" w:author="Neeraj Jahagirdar" w:date="2024-10-29T22:49:00Z" w16du:dateUtc="2024-10-29T17:19:00Z"/>
              <w:rFonts w:eastAsiaTheme="minorEastAsia"/>
              <w:noProof/>
              <w:kern w:val="2"/>
              <w:sz w:val="24"/>
              <w:szCs w:val="24"/>
              <w14:ligatures w14:val="standardContextual"/>
            </w:rPr>
          </w:pPr>
          <w:ins w:id="32" w:author="Neeraj Jahagirdar" w:date="2024-10-29T22:49:00Z" w16du:dateUtc="2024-10-29T17:19:00Z">
            <w:r w:rsidRPr="005A6EBB">
              <w:rPr>
                <w:rStyle w:val="Hyperlink"/>
                <w:noProof/>
              </w:rPr>
              <w:fldChar w:fldCharType="begin"/>
            </w:r>
            <w:r w:rsidRPr="005A6EBB">
              <w:rPr>
                <w:rStyle w:val="Hyperlink"/>
                <w:noProof/>
              </w:rPr>
              <w:instrText xml:space="preserve"> </w:instrText>
            </w:r>
            <w:r>
              <w:rPr>
                <w:noProof/>
              </w:rPr>
              <w:instrText>HYPERLINK \l "_Toc181134598"</w:instrText>
            </w:r>
            <w:r w:rsidRPr="005A6EBB">
              <w:rPr>
                <w:rStyle w:val="Hyperlink"/>
                <w:noProof/>
              </w:rPr>
              <w:instrText xml:space="preserve"> </w:instrText>
            </w:r>
            <w:r w:rsidRPr="005A6EBB">
              <w:rPr>
                <w:rStyle w:val="Hyperlink"/>
                <w:noProof/>
              </w:rPr>
            </w:r>
            <w:r w:rsidRPr="005A6EBB">
              <w:rPr>
                <w:rStyle w:val="Hyperlink"/>
                <w:noProof/>
              </w:rPr>
              <w:fldChar w:fldCharType="separate"/>
            </w:r>
            <w:r w:rsidRPr="005A6EBB">
              <w:rPr>
                <w:rStyle w:val="Hyperlink"/>
                <w:noProof/>
              </w:rPr>
              <w:t>4.1</w:t>
            </w:r>
            <w:r>
              <w:rPr>
                <w:rFonts w:eastAsiaTheme="minorEastAsia"/>
                <w:noProof/>
                <w:kern w:val="2"/>
                <w:sz w:val="24"/>
                <w:szCs w:val="24"/>
                <w14:ligatures w14:val="standardContextual"/>
              </w:rPr>
              <w:tab/>
            </w:r>
            <w:r w:rsidRPr="005A6EBB">
              <w:rPr>
                <w:rStyle w:val="Hyperlink"/>
                <w:noProof/>
              </w:rPr>
              <w:t>Supplier Integration</w:t>
            </w:r>
            <w:r>
              <w:rPr>
                <w:noProof/>
                <w:webHidden/>
              </w:rPr>
              <w:tab/>
            </w:r>
            <w:r>
              <w:rPr>
                <w:noProof/>
                <w:webHidden/>
              </w:rPr>
              <w:fldChar w:fldCharType="begin"/>
            </w:r>
            <w:r>
              <w:rPr>
                <w:noProof/>
                <w:webHidden/>
              </w:rPr>
              <w:instrText xml:space="preserve"> PAGEREF _Toc181134598 \h </w:instrText>
            </w:r>
          </w:ins>
          <w:r>
            <w:rPr>
              <w:noProof/>
              <w:webHidden/>
            </w:rPr>
          </w:r>
          <w:r>
            <w:rPr>
              <w:noProof/>
              <w:webHidden/>
            </w:rPr>
            <w:fldChar w:fldCharType="separate"/>
          </w:r>
          <w:ins w:id="33" w:author="Neeraj Jahagirdar" w:date="2024-10-29T22:49:00Z" w16du:dateUtc="2024-10-29T17:19:00Z">
            <w:r>
              <w:rPr>
                <w:noProof/>
                <w:webHidden/>
              </w:rPr>
              <w:t>1</w:t>
            </w:r>
            <w:r>
              <w:rPr>
                <w:noProof/>
                <w:webHidden/>
              </w:rPr>
              <w:fldChar w:fldCharType="end"/>
            </w:r>
            <w:r w:rsidRPr="005A6EBB">
              <w:rPr>
                <w:rStyle w:val="Hyperlink"/>
                <w:noProof/>
              </w:rPr>
              <w:fldChar w:fldCharType="end"/>
            </w:r>
          </w:ins>
        </w:p>
        <w:p w14:paraId="04E2C407" w14:textId="24EA89A9" w:rsidR="00480F5B" w:rsidRDefault="00480F5B">
          <w:pPr>
            <w:pStyle w:val="TOC1"/>
            <w:tabs>
              <w:tab w:val="left" w:pos="720"/>
              <w:tab w:val="right" w:leader="dot" w:pos="9019"/>
            </w:tabs>
            <w:rPr>
              <w:ins w:id="34" w:author="Neeraj Jahagirdar" w:date="2024-10-29T22:49:00Z" w16du:dateUtc="2024-10-29T17:19:00Z"/>
              <w:rFonts w:eastAsiaTheme="minorEastAsia"/>
              <w:noProof/>
              <w:kern w:val="2"/>
              <w:sz w:val="24"/>
              <w:szCs w:val="24"/>
              <w14:ligatures w14:val="standardContextual"/>
            </w:rPr>
          </w:pPr>
          <w:ins w:id="35" w:author="Neeraj Jahagirdar" w:date="2024-10-29T22:49:00Z" w16du:dateUtc="2024-10-29T17:19:00Z">
            <w:r w:rsidRPr="005A6EBB">
              <w:rPr>
                <w:rStyle w:val="Hyperlink"/>
                <w:noProof/>
              </w:rPr>
              <w:fldChar w:fldCharType="begin"/>
            </w:r>
            <w:r w:rsidRPr="005A6EBB">
              <w:rPr>
                <w:rStyle w:val="Hyperlink"/>
                <w:noProof/>
              </w:rPr>
              <w:instrText xml:space="preserve"> </w:instrText>
            </w:r>
            <w:r>
              <w:rPr>
                <w:noProof/>
              </w:rPr>
              <w:instrText>HYPERLINK \l "_Toc181134599"</w:instrText>
            </w:r>
            <w:r w:rsidRPr="005A6EBB">
              <w:rPr>
                <w:rStyle w:val="Hyperlink"/>
                <w:noProof/>
              </w:rPr>
              <w:instrText xml:space="preserve"> </w:instrText>
            </w:r>
            <w:r w:rsidRPr="005A6EBB">
              <w:rPr>
                <w:rStyle w:val="Hyperlink"/>
                <w:noProof/>
              </w:rPr>
            </w:r>
            <w:r w:rsidRPr="005A6EBB">
              <w:rPr>
                <w:rStyle w:val="Hyperlink"/>
                <w:noProof/>
              </w:rPr>
              <w:fldChar w:fldCharType="separate"/>
            </w:r>
            <w:r w:rsidRPr="005A6EBB">
              <w:rPr>
                <w:rStyle w:val="Hyperlink"/>
                <w:noProof/>
              </w:rPr>
              <w:t>3.1.1</w:t>
            </w:r>
            <w:r>
              <w:rPr>
                <w:rFonts w:eastAsiaTheme="minorEastAsia"/>
                <w:noProof/>
                <w:kern w:val="2"/>
                <w:sz w:val="24"/>
                <w:szCs w:val="24"/>
                <w14:ligatures w14:val="standardContextual"/>
              </w:rPr>
              <w:tab/>
            </w:r>
            <w:r w:rsidRPr="005A6EBB">
              <w:rPr>
                <w:rStyle w:val="Hyperlink"/>
                <w:noProof/>
              </w:rPr>
              <w:t>Descriptive Diagram</w:t>
            </w:r>
            <w:r>
              <w:rPr>
                <w:noProof/>
                <w:webHidden/>
              </w:rPr>
              <w:tab/>
            </w:r>
            <w:r>
              <w:rPr>
                <w:noProof/>
                <w:webHidden/>
              </w:rPr>
              <w:fldChar w:fldCharType="begin"/>
            </w:r>
            <w:r>
              <w:rPr>
                <w:noProof/>
                <w:webHidden/>
              </w:rPr>
              <w:instrText xml:space="preserve"> PAGEREF _Toc181134599 \h </w:instrText>
            </w:r>
          </w:ins>
          <w:r>
            <w:rPr>
              <w:noProof/>
              <w:webHidden/>
            </w:rPr>
          </w:r>
          <w:r>
            <w:rPr>
              <w:noProof/>
              <w:webHidden/>
            </w:rPr>
            <w:fldChar w:fldCharType="separate"/>
          </w:r>
          <w:ins w:id="36" w:author="Neeraj Jahagirdar" w:date="2024-10-29T22:49:00Z" w16du:dateUtc="2024-10-29T17:19:00Z">
            <w:r>
              <w:rPr>
                <w:noProof/>
                <w:webHidden/>
              </w:rPr>
              <w:t>1</w:t>
            </w:r>
            <w:r>
              <w:rPr>
                <w:noProof/>
                <w:webHidden/>
              </w:rPr>
              <w:fldChar w:fldCharType="end"/>
            </w:r>
            <w:r w:rsidRPr="005A6EBB">
              <w:rPr>
                <w:rStyle w:val="Hyperlink"/>
                <w:noProof/>
              </w:rPr>
              <w:fldChar w:fldCharType="end"/>
            </w:r>
          </w:ins>
        </w:p>
        <w:p w14:paraId="0A86F273" w14:textId="7BF58496" w:rsidR="00480F5B" w:rsidRDefault="00480F5B">
          <w:pPr>
            <w:pStyle w:val="TOC1"/>
            <w:tabs>
              <w:tab w:val="left" w:pos="720"/>
              <w:tab w:val="right" w:leader="dot" w:pos="9019"/>
            </w:tabs>
            <w:rPr>
              <w:ins w:id="37" w:author="Neeraj Jahagirdar" w:date="2024-10-29T22:49:00Z" w16du:dateUtc="2024-10-29T17:19:00Z"/>
              <w:rFonts w:eastAsiaTheme="minorEastAsia"/>
              <w:noProof/>
              <w:kern w:val="2"/>
              <w:sz w:val="24"/>
              <w:szCs w:val="24"/>
              <w14:ligatures w14:val="standardContextual"/>
            </w:rPr>
          </w:pPr>
          <w:ins w:id="38" w:author="Neeraj Jahagirdar" w:date="2024-10-29T22:49:00Z" w16du:dateUtc="2024-10-29T17:19:00Z">
            <w:r w:rsidRPr="005A6EBB">
              <w:rPr>
                <w:rStyle w:val="Hyperlink"/>
                <w:noProof/>
              </w:rPr>
              <w:fldChar w:fldCharType="begin"/>
            </w:r>
            <w:r w:rsidRPr="005A6EBB">
              <w:rPr>
                <w:rStyle w:val="Hyperlink"/>
                <w:noProof/>
              </w:rPr>
              <w:instrText xml:space="preserve"> </w:instrText>
            </w:r>
            <w:r>
              <w:rPr>
                <w:noProof/>
              </w:rPr>
              <w:instrText>HYPERLINK \l "_Toc181134600"</w:instrText>
            </w:r>
            <w:r w:rsidRPr="005A6EBB">
              <w:rPr>
                <w:rStyle w:val="Hyperlink"/>
                <w:noProof/>
              </w:rPr>
              <w:instrText xml:space="preserve"> </w:instrText>
            </w:r>
            <w:r w:rsidRPr="005A6EBB">
              <w:rPr>
                <w:rStyle w:val="Hyperlink"/>
                <w:noProof/>
              </w:rPr>
            </w:r>
            <w:r w:rsidRPr="005A6EBB">
              <w:rPr>
                <w:rStyle w:val="Hyperlink"/>
                <w:noProof/>
              </w:rPr>
              <w:fldChar w:fldCharType="separate"/>
            </w:r>
            <w:r w:rsidRPr="005A6EBB">
              <w:rPr>
                <w:rStyle w:val="Hyperlink"/>
                <w:noProof/>
              </w:rPr>
              <w:t>3.1.2</w:t>
            </w:r>
            <w:r>
              <w:rPr>
                <w:rFonts w:eastAsiaTheme="minorEastAsia"/>
                <w:noProof/>
                <w:kern w:val="2"/>
                <w:sz w:val="24"/>
                <w:szCs w:val="24"/>
                <w14:ligatures w14:val="standardContextual"/>
              </w:rPr>
              <w:tab/>
            </w:r>
            <w:r w:rsidRPr="005A6EBB">
              <w:rPr>
                <w:rStyle w:val="Hyperlink"/>
                <w:noProof/>
              </w:rPr>
              <w:t>Events</w:t>
            </w:r>
            <w:r>
              <w:rPr>
                <w:noProof/>
                <w:webHidden/>
              </w:rPr>
              <w:tab/>
            </w:r>
            <w:r>
              <w:rPr>
                <w:noProof/>
                <w:webHidden/>
              </w:rPr>
              <w:fldChar w:fldCharType="begin"/>
            </w:r>
            <w:r>
              <w:rPr>
                <w:noProof/>
                <w:webHidden/>
              </w:rPr>
              <w:instrText xml:space="preserve"> PAGEREF _Toc181134600 \h </w:instrText>
            </w:r>
          </w:ins>
          <w:r>
            <w:rPr>
              <w:noProof/>
              <w:webHidden/>
            </w:rPr>
          </w:r>
          <w:r>
            <w:rPr>
              <w:noProof/>
              <w:webHidden/>
            </w:rPr>
            <w:fldChar w:fldCharType="separate"/>
          </w:r>
          <w:ins w:id="39" w:author="Neeraj Jahagirdar" w:date="2024-10-29T22:49:00Z" w16du:dateUtc="2024-10-29T17:19:00Z">
            <w:r>
              <w:rPr>
                <w:noProof/>
                <w:webHidden/>
              </w:rPr>
              <w:t>1</w:t>
            </w:r>
            <w:r>
              <w:rPr>
                <w:noProof/>
                <w:webHidden/>
              </w:rPr>
              <w:fldChar w:fldCharType="end"/>
            </w:r>
            <w:r w:rsidRPr="005A6EBB">
              <w:rPr>
                <w:rStyle w:val="Hyperlink"/>
                <w:noProof/>
              </w:rPr>
              <w:fldChar w:fldCharType="end"/>
            </w:r>
          </w:ins>
        </w:p>
        <w:p w14:paraId="760FD833" w14:textId="4EACE569" w:rsidR="00480F5B" w:rsidRDefault="00480F5B">
          <w:pPr>
            <w:pStyle w:val="TOC1"/>
            <w:tabs>
              <w:tab w:val="left" w:pos="720"/>
              <w:tab w:val="right" w:leader="dot" w:pos="9019"/>
            </w:tabs>
            <w:rPr>
              <w:ins w:id="40" w:author="Neeraj Jahagirdar" w:date="2024-10-29T22:49:00Z" w16du:dateUtc="2024-10-29T17:19:00Z"/>
              <w:rFonts w:eastAsiaTheme="minorEastAsia"/>
              <w:noProof/>
              <w:kern w:val="2"/>
              <w:sz w:val="24"/>
              <w:szCs w:val="24"/>
              <w14:ligatures w14:val="standardContextual"/>
            </w:rPr>
          </w:pPr>
          <w:ins w:id="41" w:author="Neeraj Jahagirdar" w:date="2024-10-29T22:49:00Z" w16du:dateUtc="2024-10-29T17:19:00Z">
            <w:r w:rsidRPr="005A6EBB">
              <w:rPr>
                <w:rStyle w:val="Hyperlink"/>
                <w:noProof/>
              </w:rPr>
              <w:fldChar w:fldCharType="begin"/>
            </w:r>
            <w:r w:rsidRPr="005A6EBB">
              <w:rPr>
                <w:rStyle w:val="Hyperlink"/>
                <w:noProof/>
              </w:rPr>
              <w:instrText xml:space="preserve"> </w:instrText>
            </w:r>
            <w:r>
              <w:rPr>
                <w:noProof/>
              </w:rPr>
              <w:instrText>HYPERLINK \l "_Toc181134601"</w:instrText>
            </w:r>
            <w:r w:rsidRPr="005A6EBB">
              <w:rPr>
                <w:rStyle w:val="Hyperlink"/>
                <w:noProof/>
              </w:rPr>
              <w:instrText xml:space="preserve"> </w:instrText>
            </w:r>
            <w:r w:rsidRPr="005A6EBB">
              <w:rPr>
                <w:rStyle w:val="Hyperlink"/>
                <w:noProof/>
              </w:rPr>
            </w:r>
            <w:r w:rsidRPr="005A6EBB">
              <w:rPr>
                <w:rStyle w:val="Hyperlink"/>
                <w:noProof/>
              </w:rPr>
              <w:fldChar w:fldCharType="separate"/>
            </w:r>
            <w:r w:rsidRPr="005A6EBB">
              <w:rPr>
                <w:rStyle w:val="Hyperlink"/>
                <w:noProof/>
              </w:rPr>
              <w:t>3.1.3</w:t>
            </w:r>
            <w:r>
              <w:rPr>
                <w:rFonts w:eastAsiaTheme="minorEastAsia"/>
                <w:noProof/>
                <w:kern w:val="2"/>
                <w:sz w:val="24"/>
                <w:szCs w:val="24"/>
                <w14:ligatures w14:val="standardContextual"/>
              </w:rPr>
              <w:tab/>
            </w:r>
            <w:r w:rsidRPr="005A6EBB">
              <w:rPr>
                <w:rStyle w:val="Hyperlink"/>
                <w:noProof/>
              </w:rPr>
              <w:t>Low Level Details</w:t>
            </w:r>
            <w:r>
              <w:rPr>
                <w:noProof/>
                <w:webHidden/>
              </w:rPr>
              <w:tab/>
            </w:r>
            <w:r>
              <w:rPr>
                <w:noProof/>
                <w:webHidden/>
              </w:rPr>
              <w:fldChar w:fldCharType="begin"/>
            </w:r>
            <w:r>
              <w:rPr>
                <w:noProof/>
                <w:webHidden/>
              </w:rPr>
              <w:instrText xml:space="preserve"> PAGEREF _Toc181134601 \h </w:instrText>
            </w:r>
          </w:ins>
          <w:r>
            <w:rPr>
              <w:noProof/>
              <w:webHidden/>
            </w:rPr>
          </w:r>
          <w:r>
            <w:rPr>
              <w:noProof/>
              <w:webHidden/>
            </w:rPr>
            <w:fldChar w:fldCharType="separate"/>
          </w:r>
          <w:ins w:id="42" w:author="Neeraj Jahagirdar" w:date="2024-10-29T22:49:00Z" w16du:dateUtc="2024-10-29T17:19:00Z">
            <w:r>
              <w:rPr>
                <w:noProof/>
                <w:webHidden/>
              </w:rPr>
              <w:t>1</w:t>
            </w:r>
            <w:r>
              <w:rPr>
                <w:noProof/>
                <w:webHidden/>
              </w:rPr>
              <w:fldChar w:fldCharType="end"/>
            </w:r>
            <w:r w:rsidRPr="005A6EBB">
              <w:rPr>
                <w:rStyle w:val="Hyperlink"/>
                <w:noProof/>
              </w:rPr>
              <w:fldChar w:fldCharType="end"/>
            </w:r>
          </w:ins>
        </w:p>
        <w:p w14:paraId="58E62618" w14:textId="76D7367C" w:rsidR="00480F5B" w:rsidRDefault="00480F5B">
          <w:pPr>
            <w:pStyle w:val="TOC1"/>
            <w:tabs>
              <w:tab w:val="left" w:pos="720"/>
              <w:tab w:val="right" w:leader="dot" w:pos="9019"/>
            </w:tabs>
            <w:rPr>
              <w:ins w:id="43" w:author="Neeraj Jahagirdar" w:date="2024-10-29T22:49:00Z" w16du:dateUtc="2024-10-29T17:19:00Z"/>
              <w:rFonts w:eastAsiaTheme="minorEastAsia"/>
              <w:noProof/>
              <w:kern w:val="2"/>
              <w:sz w:val="24"/>
              <w:szCs w:val="24"/>
              <w14:ligatures w14:val="standardContextual"/>
            </w:rPr>
          </w:pPr>
          <w:ins w:id="44" w:author="Neeraj Jahagirdar" w:date="2024-10-29T22:49:00Z" w16du:dateUtc="2024-10-29T17:19:00Z">
            <w:r w:rsidRPr="005A6EBB">
              <w:rPr>
                <w:rStyle w:val="Hyperlink"/>
                <w:noProof/>
              </w:rPr>
              <w:fldChar w:fldCharType="begin"/>
            </w:r>
            <w:r w:rsidRPr="005A6EBB">
              <w:rPr>
                <w:rStyle w:val="Hyperlink"/>
                <w:noProof/>
              </w:rPr>
              <w:instrText xml:space="preserve"> </w:instrText>
            </w:r>
            <w:r>
              <w:rPr>
                <w:noProof/>
              </w:rPr>
              <w:instrText>HYPERLINK \l "_Toc181134602"</w:instrText>
            </w:r>
            <w:r w:rsidRPr="005A6EBB">
              <w:rPr>
                <w:rStyle w:val="Hyperlink"/>
                <w:noProof/>
              </w:rPr>
              <w:instrText xml:space="preserve"> </w:instrText>
            </w:r>
            <w:r w:rsidRPr="005A6EBB">
              <w:rPr>
                <w:rStyle w:val="Hyperlink"/>
                <w:noProof/>
              </w:rPr>
            </w:r>
            <w:r w:rsidRPr="005A6EBB">
              <w:rPr>
                <w:rStyle w:val="Hyperlink"/>
                <w:noProof/>
              </w:rPr>
              <w:fldChar w:fldCharType="separate"/>
            </w:r>
            <w:r w:rsidRPr="005A6EBB">
              <w:rPr>
                <w:rStyle w:val="Hyperlink"/>
                <w:noProof/>
              </w:rPr>
              <w:t>3.1.4</w:t>
            </w:r>
            <w:r>
              <w:rPr>
                <w:rFonts w:eastAsiaTheme="minorEastAsia"/>
                <w:noProof/>
                <w:kern w:val="2"/>
                <w:sz w:val="24"/>
                <w:szCs w:val="24"/>
                <w14:ligatures w14:val="standardContextual"/>
              </w:rPr>
              <w:tab/>
            </w:r>
            <w:r w:rsidRPr="005A6EBB">
              <w:rPr>
                <w:rStyle w:val="Hyperlink"/>
                <w:noProof/>
              </w:rPr>
              <w:t>Endpoints – Staging</w:t>
            </w:r>
            <w:r>
              <w:rPr>
                <w:noProof/>
                <w:webHidden/>
              </w:rPr>
              <w:tab/>
            </w:r>
            <w:r>
              <w:rPr>
                <w:noProof/>
                <w:webHidden/>
              </w:rPr>
              <w:fldChar w:fldCharType="begin"/>
            </w:r>
            <w:r>
              <w:rPr>
                <w:noProof/>
                <w:webHidden/>
              </w:rPr>
              <w:instrText xml:space="preserve"> PAGEREF _Toc181134602 \h </w:instrText>
            </w:r>
          </w:ins>
          <w:r>
            <w:rPr>
              <w:noProof/>
              <w:webHidden/>
            </w:rPr>
          </w:r>
          <w:r>
            <w:rPr>
              <w:noProof/>
              <w:webHidden/>
            </w:rPr>
            <w:fldChar w:fldCharType="separate"/>
          </w:r>
          <w:ins w:id="45" w:author="Neeraj Jahagirdar" w:date="2024-10-29T22:49:00Z" w16du:dateUtc="2024-10-29T17:19:00Z">
            <w:r>
              <w:rPr>
                <w:noProof/>
                <w:webHidden/>
              </w:rPr>
              <w:t>1</w:t>
            </w:r>
            <w:r>
              <w:rPr>
                <w:noProof/>
                <w:webHidden/>
              </w:rPr>
              <w:fldChar w:fldCharType="end"/>
            </w:r>
            <w:r w:rsidRPr="005A6EBB">
              <w:rPr>
                <w:rStyle w:val="Hyperlink"/>
                <w:noProof/>
              </w:rPr>
              <w:fldChar w:fldCharType="end"/>
            </w:r>
          </w:ins>
        </w:p>
        <w:p w14:paraId="10505371" w14:textId="217C5050" w:rsidR="00480F5B" w:rsidRDefault="00480F5B">
          <w:pPr>
            <w:pStyle w:val="TOC1"/>
            <w:tabs>
              <w:tab w:val="left" w:pos="720"/>
              <w:tab w:val="right" w:leader="dot" w:pos="9019"/>
            </w:tabs>
            <w:rPr>
              <w:ins w:id="46" w:author="Neeraj Jahagirdar" w:date="2024-10-29T22:49:00Z" w16du:dateUtc="2024-10-29T17:19:00Z"/>
              <w:rFonts w:eastAsiaTheme="minorEastAsia"/>
              <w:noProof/>
              <w:kern w:val="2"/>
              <w:sz w:val="24"/>
              <w:szCs w:val="24"/>
              <w14:ligatures w14:val="standardContextual"/>
            </w:rPr>
          </w:pPr>
          <w:ins w:id="47" w:author="Neeraj Jahagirdar" w:date="2024-10-29T22:49:00Z" w16du:dateUtc="2024-10-29T17:19:00Z">
            <w:r w:rsidRPr="005A6EBB">
              <w:rPr>
                <w:rStyle w:val="Hyperlink"/>
                <w:noProof/>
              </w:rPr>
              <w:fldChar w:fldCharType="begin"/>
            </w:r>
            <w:r w:rsidRPr="005A6EBB">
              <w:rPr>
                <w:rStyle w:val="Hyperlink"/>
                <w:noProof/>
              </w:rPr>
              <w:instrText xml:space="preserve"> </w:instrText>
            </w:r>
            <w:r>
              <w:rPr>
                <w:noProof/>
              </w:rPr>
              <w:instrText>HYPERLINK \l "_Toc181134603"</w:instrText>
            </w:r>
            <w:r w:rsidRPr="005A6EBB">
              <w:rPr>
                <w:rStyle w:val="Hyperlink"/>
                <w:noProof/>
              </w:rPr>
              <w:instrText xml:space="preserve"> </w:instrText>
            </w:r>
            <w:r w:rsidRPr="005A6EBB">
              <w:rPr>
                <w:rStyle w:val="Hyperlink"/>
                <w:noProof/>
              </w:rPr>
            </w:r>
            <w:r w:rsidRPr="005A6EBB">
              <w:rPr>
                <w:rStyle w:val="Hyperlink"/>
                <w:noProof/>
              </w:rPr>
              <w:fldChar w:fldCharType="separate"/>
            </w:r>
            <w:r w:rsidRPr="005A6EBB">
              <w:rPr>
                <w:rStyle w:val="Hyperlink"/>
                <w:noProof/>
              </w:rPr>
              <w:t>3.1.5</w:t>
            </w:r>
            <w:r>
              <w:rPr>
                <w:rFonts w:eastAsiaTheme="minorEastAsia"/>
                <w:noProof/>
                <w:kern w:val="2"/>
                <w:sz w:val="24"/>
                <w:szCs w:val="24"/>
                <w14:ligatures w14:val="standardContextual"/>
              </w:rPr>
              <w:tab/>
            </w:r>
            <w:r w:rsidRPr="005A6EBB">
              <w:rPr>
                <w:rStyle w:val="Hyperlink"/>
                <w:noProof/>
              </w:rPr>
              <w:t>Endpoints – Production</w:t>
            </w:r>
            <w:r>
              <w:rPr>
                <w:noProof/>
                <w:webHidden/>
              </w:rPr>
              <w:tab/>
            </w:r>
            <w:r>
              <w:rPr>
                <w:noProof/>
                <w:webHidden/>
              </w:rPr>
              <w:fldChar w:fldCharType="begin"/>
            </w:r>
            <w:r>
              <w:rPr>
                <w:noProof/>
                <w:webHidden/>
              </w:rPr>
              <w:instrText xml:space="preserve"> PAGEREF _Toc181134603 \h </w:instrText>
            </w:r>
          </w:ins>
          <w:r>
            <w:rPr>
              <w:noProof/>
              <w:webHidden/>
            </w:rPr>
          </w:r>
          <w:r>
            <w:rPr>
              <w:noProof/>
              <w:webHidden/>
            </w:rPr>
            <w:fldChar w:fldCharType="separate"/>
          </w:r>
          <w:ins w:id="48" w:author="Neeraj Jahagirdar" w:date="2024-10-29T22:49:00Z" w16du:dateUtc="2024-10-29T17:19:00Z">
            <w:r>
              <w:rPr>
                <w:noProof/>
                <w:webHidden/>
              </w:rPr>
              <w:t>1</w:t>
            </w:r>
            <w:r>
              <w:rPr>
                <w:noProof/>
                <w:webHidden/>
              </w:rPr>
              <w:fldChar w:fldCharType="end"/>
            </w:r>
            <w:r w:rsidRPr="005A6EBB">
              <w:rPr>
                <w:rStyle w:val="Hyperlink"/>
                <w:noProof/>
              </w:rPr>
              <w:fldChar w:fldCharType="end"/>
            </w:r>
          </w:ins>
        </w:p>
        <w:p w14:paraId="749DDF07" w14:textId="60AD4B3D" w:rsidR="00480F5B" w:rsidRDefault="00480F5B">
          <w:pPr>
            <w:pStyle w:val="TOC1"/>
            <w:tabs>
              <w:tab w:val="left" w:pos="720"/>
              <w:tab w:val="right" w:leader="dot" w:pos="9019"/>
            </w:tabs>
            <w:rPr>
              <w:ins w:id="49" w:author="Neeraj Jahagirdar" w:date="2024-10-29T22:49:00Z" w16du:dateUtc="2024-10-29T17:19:00Z"/>
              <w:rFonts w:eastAsiaTheme="minorEastAsia"/>
              <w:noProof/>
              <w:kern w:val="2"/>
              <w:sz w:val="24"/>
              <w:szCs w:val="24"/>
              <w14:ligatures w14:val="standardContextual"/>
            </w:rPr>
          </w:pPr>
          <w:ins w:id="50" w:author="Neeraj Jahagirdar" w:date="2024-10-29T22:49:00Z" w16du:dateUtc="2024-10-29T17:19:00Z">
            <w:r w:rsidRPr="005A6EBB">
              <w:rPr>
                <w:rStyle w:val="Hyperlink"/>
                <w:noProof/>
              </w:rPr>
              <w:fldChar w:fldCharType="begin"/>
            </w:r>
            <w:r w:rsidRPr="005A6EBB">
              <w:rPr>
                <w:rStyle w:val="Hyperlink"/>
                <w:noProof/>
              </w:rPr>
              <w:instrText xml:space="preserve"> </w:instrText>
            </w:r>
            <w:r>
              <w:rPr>
                <w:noProof/>
              </w:rPr>
              <w:instrText>HYPERLINK \l "_Toc181134604"</w:instrText>
            </w:r>
            <w:r w:rsidRPr="005A6EBB">
              <w:rPr>
                <w:rStyle w:val="Hyperlink"/>
                <w:noProof/>
              </w:rPr>
              <w:instrText xml:space="preserve"> </w:instrText>
            </w:r>
            <w:r w:rsidRPr="005A6EBB">
              <w:rPr>
                <w:rStyle w:val="Hyperlink"/>
                <w:noProof/>
              </w:rPr>
            </w:r>
            <w:r w:rsidRPr="005A6EBB">
              <w:rPr>
                <w:rStyle w:val="Hyperlink"/>
                <w:noProof/>
              </w:rPr>
              <w:fldChar w:fldCharType="separate"/>
            </w:r>
            <w:r w:rsidRPr="005A6EBB">
              <w:rPr>
                <w:rStyle w:val="Hyperlink"/>
                <w:noProof/>
              </w:rPr>
              <w:t>3.1.6</w:t>
            </w:r>
            <w:r>
              <w:rPr>
                <w:rFonts w:eastAsiaTheme="minorEastAsia"/>
                <w:noProof/>
                <w:kern w:val="2"/>
                <w:sz w:val="24"/>
                <w:szCs w:val="24"/>
                <w14:ligatures w14:val="standardContextual"/>
              </w:rPr>
              <w:tab/>
            </w:r>
            <w:r w:rsidRPr="005A6EBB">
              <w:rPr>
                <w:rStyle w:val="Hyperlink"/>
                <w:noProof/>
              </w:rPr>
              <w:t>Interface Limitation</w:t>
            </w:r>
            <w:r>
              <w:rPr>
                <w:noProof/>
                <w:webHidden/>
              </w:rPr>
              <w:tab/>
            </w:r>
            <w:r>
              <w:rPr>
                <w:noProof/>
                <w:webHidden/>
              </w:rPr>
              <w:fldChar w:fldCharType="begin"/>
            </w:r>
            <w:r>
              <w:rPr>
                <w:noProof/>
                <w:webHidden/>
              </w:rPr>
              <w:instrText xml:space="preserve"> PAGEREF _Toc181134604 \h </w:instrText>
            </w:r>
          </w:ins>
          <w:r>
            <w:rPr>
              <w:noProof/>
              <w:webHidden/>
            </w:rPr>
          </w:r>
          <w:r>
            <w:rPr>
              <w:noProof/>
              <w:webHidden/>
            </w:rPr>
            <w:fldChar w:fldCharType="separate"/>
          </w:r>
          <w:ins w:id="51" w:author="Neeraj Jahagirdar" w:date="2024-10-29T22:49:00Z" w16du:dateUtc="2024-10-29T17:19:00Z">
            <w:r>
              <w:rPr>
                <w:noProof/>
                <w:webHidden/>
              </w:rPr>
              <w:t>1</w:t>
            </w:r>
            <w:r>
              <w:rPr>
                <w:noProof/>
                <w:webHidden/>
              </w:rPr>
              <w:fldChar w:fldCharType="end"/>
            </w:r>
            <w:r w:rsidRPr="005A6EBB">
              <w:rPr>
                <w:rStyle w:val="Hyperlink"/>
                <w:noProof/>
              </w:rPr>
              <w:fldChar w:fldCharType="end"/>
            </w:r>
          </w:ins>
        </w:p>
        <w:p w14:paraId="67820C99" w14:textId="08659E8A" w:rsidR="00480F5B" w:rsidRDefault="00480F5B">
          <w:pPr>
            <w:pStyle w:val="TOC1"/>
            <w:tabs>
              <w:tab w:val="left" w:pos="440"/>
              <w:tab w:val="right" w:leader="dot" w:pos="9019"/>
            </w:tabs>
            <w:rPr>
              <w:ins w:id="52" w:author="Neeraj Jahagirdar" w:date="2024-10-29T22:49:00Z" w16du:dateUtc="2024-10-29T17:19:00Z"/>
              <w:rFonts w:eastAsiaTheme="minorEastAsia"/>
              <w:noProof/>
              <w:kern w:val="2"/>
              <w:sz w:val="24"/>
              <w:szCs w:val="24"/>
              <w14:ligatures w14:val="standardContextual"/>
            </w:rPr>
          </w:pPr>
          <w:ins w:id="53" w:author="Neeraj Jahagirdar" w:date="2024-10-29T22:49:00Z" w16du:dateUtc="2024-10-29T17:19:00Z">
            <w:r w:rsidRPr="005A6EBB">
              <w:rPr>
                <w:rStyle w:val="Hyperlink"/>
                <w:noProof/>
              </w:rPr>
              <w:fldChar w:fldCharType="begin"/>
            </w:r>
            <w:r w:rsidRPr="005A6EBB">
              <w:rPr>
                <w:rStyle w:val="Hyperlink"/>
                <w:noProof/>
              </w:rPr>
              <w:instrText xml:space="preserve"> </w:instrText>
            </w:r>
            <w:r>
              <w:rPr>
                <w:noProof/>
              </w:rPr>
              <w:instrText>HYPERLINK \l "_Toc181134605"</w:instrText>
            </w:r>
            <w:r w:rsidRPr="005A6EBB">
              <w:rPr>
                <w:rStyle w:val="Hyperlink"/>
                <w:noProof/>
              </w:rPr>
              <w:instrText xml:space="preserve"> </w:instrText>
            </w:r>
            <w:r w:rsidRPr="005A6EBB">
              <w:rPr>
                <w:rStyle w:val="Hyperlink"/>
                <w:noProof/>
              </w:rPr>
            </w:r>
            <w:r w:rsidRPr="005A6EBB">
              <w:rPr>
                <w:rStyle w:val="Hyperlink"/>
                <w:noProof/>
              </w:rPr>
              <w:fldChar w:fldCharType="separate"/>
            </w:r>
            <w:r w:rsidRPr="005A6EBB">
              <w:rPr>
                <w:rStyle w:val="Hyperlink"/>
                <w:noProof/>
              </w:rPr>
              <w:t>5.</w:t>
            </w:r>
            <w:r>
              <w:rPr>
                <w:rFonts w:eastAsiaTheme="minorEastAsia"/>
                <w:noProof/>
                <w:kern w:val="2"/>
                <w:sz w:val="24"/>
                <w:szCs w:val="24"/>
                <w14:ligatures w14:val="standardContextual"/>
              </w:rPr>
              <w:tab/>
            </w:r>
            <w:r w:rsidRPr="005A6EBB">
              <w:rPr>
                <w:rStyle w:val="Hyperlink"/>
                <w:noProof/>
              </w:rPr>
              <w:t>Authentication</w:t>
            </w:r>
            <w:r>
              <w:rPr>
                <w:noProof/>
                <w:webHidden/>
              </w:rPr>
              <w:tab/>
            </w:r>
            <w:r>
              <w:rPr>
                <w:noProof/>
                <w:webHidden/>
              </w:rPr>
              <w:fldChar w:fldCharType="begin"/>
            </w:r>
            <w:r>
              <w:rPr>
                <w:noProof/>
                <w:webHidden/>
              </w:rPr>
              <w:instrText xml:space="preserve"> PAGEREF _Toc181134605 \h </w:instrText>
            </w:r>
          </w:ins>
          <w:r>
            <w:rPr>
              <w:noProof/>
              <w:webHidden/>
            </w:rPr>
          </w:r>
          <w:r>
            <w:rPr>
              <w:noProof/>
              <w:webHidden/>
            </w:rPr>
            <w:fldChar w:fldCharType="separate"/>
          </w:r>
          <w:ins w:id="54" w:author="Neeraj Jahagirdar" w:date="2024-10-29T22:49:00Z" w16du:dateUtc="2024-10-29T17:19:00Z">
            <w:r>
              <w:rPr>
                <w:noProof/>
                <w:webHidden/>
              </w:rPr>
              <w:t>1</w:t>
            </w:r>
            <w:r>
              <w:rPr>
                <w:noProof/>
                <w:webHidden/>
              </w:rPr>
              <w:fldChar w:fldCharType="end"/>
            </w:r>
            <w:r w:rsidRPr="005A6EBB">
              <w:rPr>
                <w:rStyle w:val="Hyperlink"/>
                <w:noProof/>
              </w:rPr>
              <w:fldChar w:fldCharType="end"/>
            </w:r>
          </w:ins>
        </w:p>
        <w:p w14:paraId="032A2992" w14:textId="6A52FAC1" w:rsidR="00480F5B" w:rsidRDefault="00480F5B">
          <w:pPr>
            <w:pStyle w:val="TOC1"/>
            <w:tabs>
              <w:tab w:val="left" w:pos="440"/>
              <w:tab w:val="right" w:leader="dot" w:pos="9019"/>
            </w:tabs>
            <w:rPr>
              <w:ins w:id="55" w:author="Neeraj Jahagirdar" w:date="2024-10-29T22:49:00Z" w16du:dateUtc="2024-10-29T17:19:00Z"/>
              <w:rFonts w:eastAsiaTheme="minorEastAsia"/>
              <w:noProof/>
              <w:kern w:val="2"/>
              <w:sz w:val="24"/>
              <w:szCs w:val="24"/>
              <w14:ligatures w14:val="standardContextual"/>
            </w:rPr>
          </w:pPr>
          <w:ins w:id="56" w:author="Neeraj Jahagirdar" w:date="2024-10-29T22:49:00Z" w16du:dateUtc="2024-10-29T17:19:00Z">
            <w:r w:rsidRPr="005A6EBB">
              <w:rPr>
                <w:rStyle w:val="Hyperlink"/>
                <w:noProof/>
              </w:rPr>
              <w:fldChar w:fldCharType="begin"/>
            </w:r>
            <w:r w:rsidRPr="005A6EBB">
              <w:rPr>
                <w:rStyle w:val="Hyperlink"/>
                <w:noProof/>
              </w:rPr>
              <w:instrText xml:space="preserve"> </w:instrText>
            </w:r>
            <w:r>
              <w:rPr>
                <w:noProof/>
              </w:rPr>
              <w:instrText>HYPERLINK \l "_Toc181134606"</w:instrText>
            </w:r>
            <w:r w:rsidRPr="005A6EBB">
              <w:rPr>
                <w:rStyle w:val="Hyperlink"/>
                <w:noProof/>
              </w:rPr>
              <w:instrText xml:space="preserve"> </w:instrText>
            </w:r>
            <w:r w:rsidRPr="005A6EBB">
              <w:rPr>
                <w:rStyle w:val="Hyperlink"/>
                <w:noProof/>
              </w:rPr>
            </w:r>
            <w:r w:rsidRPr="005A6EBB">
              <w:rPr>
                <w:rStyle w:val="Hyperlink"/>
                <w:noProof/>
              </w:rPr>
              <w:fldChar w:fldCharType="separate"/>
            </w:r>
            <w:r w:rsidRPr="005A6EBB">
              <w:rPr>
                <w:rStyle w:val="Hyperlink"/>
                <w:noProof/>
              </w:rPr>
              <w:t>6.</w:t>
            </w:r>
            <w:r>
              <w:rPr>
                <w:rFonts w:eastAsiaTheme="minorEastAsia"/>
                <w:noProof/>
                <w:kern w:val="2"/>
                <w:sz w:val="24"/>
                <w:szCs w:val="24"/>
                <w14:ligatures w14:val="standardContextual"/>
              </w:rPr>
              <w:tab/>
            </w:r>
            <w:r w:rsidRPr="005A6EBB">
              <w:rPr>
                <w:rStyle w:val="Hyperlink"/>
                <w:noProof/>
              </w:rPr>
              <w:t>Mapping Sheet</w:t>
            </w:r>
            <w:r>
              <w:rPr>
                <w:noProof/>
                <w:webHidden/>
              </w:rPr>
              <w:tab/>
            </w:r>
            <w:r>
              <w:rPr>
                <w:noProof/>
                <w:webHidden/>
              </w:rPr>
              <w:fldChar w:fldCharType="begin"/>
            </w:r>
            <w:r>
              <w:rPr>
                <w:noProof/>
                <w:webHidden/>
              </w:rPr>
              <w:instrText xml:space="preserve"> PAGEREF _Toc181134606 \h </w:instrText>
            </w:r>
          </w:ins>
          <w:r>
            <w:rPr>
              <w:noProof/>
              <w:webHidden/>
            </w:rPr>
          </w:r>
          <w:r>
            <w:rPr>
              <w:noProof/>
              <w:webHidden/>
            </w:rPr>
            <w:fldChar w:fldCharType="separate"/>
          </w:r>
          <w:ins w:id="57" w:author="Neeraj Jahagirdar" w:date="2024-10-29T22:49:00Z" w16du:dateUtc="2024-10-29T17:19:00Z">
            <w:r>
              <w:rPr>
                <w:noProof/>
                <w:webHidden/>
              </w:rPr>
              <w:t>1</w:t>
            </w:r>
            <w:r>
              <w:rPr>
                <w:noProof/>
                <w:webHidden/>
              </w:rPr>
              <w:fldChar w:fldCharType="end"/>
            </w:r>
            <w:r w:rsidRPr="005A6EBB">
              <w:rPr>
                <w:rStyle w:val="Hyperlink"/>
                <w:noProof/>
              </w:rPr>
              <w:fldChar w:fldCharType="end"/>
            </w:r>
          </w:ins>
        </w:p>
        <w:p w14:paraId="03896D4E" w14:textId="752845B3" w:rsidR="00480F5B" w:rsidRDefault="00480F5B">
          <w:pPr>
            <w:pStyle w:val="TOC1"/>
            <w:tabs>
              <w:tab w:val="left" w:pos="720"/>
              <w:tab w:val="right" w:leader="dot" w:pos="9019"/>
            </w:tabs>
            <w:rPr>
              <w:ins w:id="58" w:author="Neeraj Jahagirdar" w:date="2024-10-29T22:49:00Z" w16du:dateUtc="2024-10-29T17:19:00Z"/>
              <w:rFonts w:eastAsiaTheme="minorEastAsia"/>
              <w:noProof/>
              <w:kern w:val="2"/>
              <w:sz w:val="24"/>
              <w:szCs w:val="24"/>
              <w14:ligatures w14:val="standardContextual"/>
            </w:rPr>
          </w:pPr>
          <w:ins w:id="59" w:author="Neeraj Jahagirdar" w:date="2024-10-29T22:49:00Z" w16du:dateUtc="2024-10-29T17:19:00Z">
            <w:r w:rsidRPr="005A6EBB">
              <w:rPr>
                <w:rStyle w:val="Hyperlink"/>
                <w:noProof/>
              </w:rPr>
              <w:fldChar w:fldCharType="begin"/>
            </w:r>
            <w:r w:rsidRPr="005A6EBB">
              <w:rPr>
                <w:rStyle w:val="Hyperlink"/>
                <w:noProof/>
              </w:rPr>
              <w:instrText xml:space="preserve"> </w:instrText>
            </w:r>
            <w:r>
              <w:rPr>
                <w:noProof/>
              </w:rPr>
              <w:instrText>HYPERLINK \l "_Toc181134608"</w:instrText>
            </w:r>
            <w:r w:rsidRPr="005A6EBB">
              <w:rPr>
                <w:rStyle w:val="Hyperlink"/>
                <w:noProof/>
              </w:rPr>
              <w:instrText xml:space="preserve"> </w:instrText>
            </w:r>
            <w:r w:rsidRPr="005A6EBB">
              <w:rPr>
                <w:rStyle w:val="Hyperlink"/>
                <w:noProof/>
              </w:rPr>
            </w:r>
            <w:r w:rsidRPr="005A6EBB">
              <w:rPr>
                <w:rStyle w:val="Hyperlink"/>
                <w:noProof/>
              </w:rPr>
              <w:fldChar w:fldCharType="separate"/>
            </w:r>
            <w:r w:rsidRPr="005A6EBB">
              <w:rPr>
                <w:rStyle w:val="Hyperlink"/>
                <w:noProof/>
              </w:rPr>
              <w:t>6.1</w:t>
            </w:r>
            <w:r>
              <w:rPr>
                <w:rFonts w:eastAsiaTheme="minorEastAsia"/>
                <w:noProof/>
                <w:kern w:val="2"/>
                <w:sz w:val="24"/>
                <w:szCs w:val="24"/>
                <w14:ligatures w14:val="standardContextual"/>
              </w:rPr>
              <w:tab/>
            </w:r>
            <w:r w:rsidRPr="005A6EBB">
              <w:rPr>
                <w:rStyle w:val="Hyperlink"/>
                <w:noProof/>
              </w:rPr>
              <w:t>Supplier Control Block</w:t>
            </w:r>
            <w:r>
              <w:rPr>
                <w:noProof/>
                <w:webHidden/>
              </w:rPr>
              <w:tab/>
            </w:r>
            <w:r>
              <w:rPr>
                <w:noProof/>
                <w:webHidden/>
              </w:rPr>
              <w:fldChar w:fldCharType="begin"/>
            </w:r>
            <w:r>
              <w:rPr>
                <w:noProof/>
                <w:webHidden/>
              </w:rPr>
              <w:instrText xml:space="preserve"> PAGEREF _Toc181134608 \h </w:instrText>
            </w:r>
          </w:ins>
          <w:r>
            <w:rPr>
              <w:noProof/>
              <w:webHidden/>
            </w:rPr>
          </w:r>
          <w:r>
            <w:rPr>
              <w:noProof/>
              <w:webHidden/>
            </w:rPr>
            <w:fldChar w:fldCharType="separate"/>
          </w:r>
          <w:ins w:id="60" w:author="Neeraj Jahagirdar" w:date="2024-10-29T22:49:00Z" w16du:dateUtc="2024-10-29T17:19:00Z">
            <w:r>
              <w:rPr>
                <w:noProof/>
                <w:webHidden/>
              </w:rPr>
              <w:t>1</w:t>
            </w:r>
            <w:r>
              <w:rPr>
                <w:noProof/>
                <w:webHidden/>
              </w:rPr>
              <w:fldChar w:fldCharType="end"/>
            </w:r>
            <w:r w:rsidRPr="005A6EBB">
              <w:rPr>
                <w:rStyle w:val="Hyperlink"/>
                <w:noProof/>
              </w:rPr>
              <w:fldChar w:fldCharType="end"/>
            </w:r>
          </w:ins>
        </w:p>
        <w:p w14:paraId="4A3303B5" w14:textId="13438AA2" w:rsidR="00480F5B" w:rsidRDefault="00480F5B">
          <w:pPr>
            <w:pStyle w:val="TOC1"/>
            <w:tabs>
              <w:tab w:val="left" w:pos="720"/>
              <w:tab w:val="right" w:leader="dot" w:pos="9019"/>
            </w:tabs>
            <w:rPr>
              <w:ins w:id="61" w:author="Neeraj Jahagirdar" w:date="2024-10-29T22:49:00Z" w16du:dateUtc="2024-10-29T17:19:00Z"/>
              <w:rFonts w:eastAsiaTheme="minorEastAsia"/>
              <w:noProof/>
              <w:kern w:val="2"/>
              <w:sz w:val="24"/>
              <w:szCs w:val="24"/>
              <w14:ligatures w14:val="standardContextual"/>
            </w:rPr>
          </w:pPr>
          <w:ins w:id="62" w:author="Neeraj Jahagirdar" w:date="2024-10-29T22:49:00Z" w16du:dateUtc="2024-10-29T17:19:00Z">
            <w:r w:rsidRPr="005A6EBB">
              <w:rPr>
                <w:rStyle w:val="Hyperlink"/>
                <w:noProof/>
              </w:rPr>
              <w:fldChar w:fldCharType="begin"/>
            </w:r>
            <w:r w:rsidRPr="005A6EBB">
              <w:rPr>
                <w:rStyle w:val="Hyperlink"/>
                <w:noProof/>
              </w:rPr>
              <w:instrText xml:space="preserve"> </w:instrText>
            </w:r>
            <w:r>
              <w:rPr>
                <w:noProof/>
              </w:rPr>
              <w:instrText>HYPERLINK \l "_Toc181134610"</w:instrText>
            </w:r>
            <w:r w:rsidRPr="005A6EBB">
              <w:rPr>
                <w:rStyle w:val="Hyperlink"/>
                <w:noProof/>
              </w:rPr>
              <w:instrText xml:space="preserve"> </w:instrText>
            </w:r>
            <w:r w:rsidRPr="005A6EBB">
              <w:rPr>
                <w:rStyle w:val="Hyperlink"/>
                <w:noProof/>
              </w:rPr>
            </w:r>
            <w:r w:rsidRPr="005A6EBB">
              <w:rPr>
                <w:rStyle w:val="Hyperlink"/>
                <w:noProof/>
              </w:rPr>
              <w:fldChar w:fldCharType="separate"/>
            </w:r>
            <w:r w:rsidRPr="005A6EBB">
              <w:rPr>
                <w:rStyle w:val="Hyperlink"/>
                <w:noProof/>
              </w:rPr>
              <w:t>6.2</w:t>
            </w:r>
            <w:r>
              <w:rPr>
                <w:rFonts w:eastAsiaTheme="minorEastAsia"/>
                <w:noProof/>
                <w:kern w:val="2"/>
                <w:sz w:val="24"/>
                <w:szCs w:val="24"/>
                <w14:ligatures w14:val="standardContextual"/>
              </w:rPr>
              <w:tab/>
            </w:r>
            <w:r w:rsidRPr="005A6EBB">
              <w:rPr>
                <w:rStyle w:val="Hyperlink"/>
                <w:noProof/>
              </w:rPr>
              <w:t>Sample Payloads</w:t>
            </w:r>
            <w:r>
              <w:rPr>
                <w:noProof/>
                <w:webHidden/>
              </w:rPr>
              <w:tab/>
            </w:r>
            <w:r>
              <w:rPr>
                <w:noProof/>
                <w:webHidden/>
              </w:rPr>
              <w:fldChar w:fldCharType="begin"/>
            </w:r>
            <w:r>
              <w:rPr>
                <w:noProof/>
                <w:webHidden/>
              </w:rPr>
              <w:instrText xml:space="preserve"> PAGEREF _Toc181134610 \h </w:instrText>
            </w:r>
          </w:ins>
          <w:r>
            <w:rPr>
              <w:noProof/>
              <w:webHidden/>
            </w:rPr>
          </w:r>
          <w:r>
            <w:rPr>
              <w:noProof/>
              <w:webHidden/>
            </w:rPr>
            <w:fldChar w:fldCharType="separate"/>
          </w:r>
          <w:ins w:id="63" w:author="Neeraj Jahagirdar" w:date="2024-10-29T22:49:00Z" w16du:dateUtc="2024-10-29T17:19:00Z">
            <w:r>
              <w:rPr>
                <w:noProof/>
                <w:webHidden/>
              </w:rPr>
              <w:t>1</w:t>
            </w:r>
            <w:r>
              <w:rPr>
                <w:noProof/>
                <w:webHidden/>
              </w:rPr>
              <w:fldChar w:fldCharType="end"/>
            </w:r>
            <w:r w:rsidRPr="005A6EBB">
              <w:rPr>
                <w:rStyle w:val="Hyperlink"/>
                <w:noProof/>
              </w:rPr>
              <w:fldChar w:fldCharType="end"/>
            </w:r>
          </w:ins>
        </w:p>
        <w:p w14:paraId="22221455" w14:textId="69849D8E" w:rsidR="00480F5B" w:rsidRDefault="00480F5B">
          <w:pPr>
            <w:pStyle w:val="TOC1"/>
            <w:tabs>
              <w:tab w:val="left" w:pos="440"/>
              <w:tab w:val="right" w:leader="dot" w:pos="9019"/>
            </w:tabs>
            <w:rPr>
              <w:ins w:id="64" w:author="Neeraj Jahagirdar" w:date="2024-10-29T22:49:00Z" w16du:dateUtc="2024-10-29T17:19:00Z"/>
              <w:rFonts w:eastAsiaTheme="minorEastAsia"/>
              <w:noProof/>
              <w:kern w:val="2"/>
              <w:sz w:val="24"/>
              <w:szCs w:val="24"/>
              <w14:ligatures w14:val="standardContextual"/>
            </w:rPr>
          </w:pPr>
          <w:ins w:id="65" w:author="Neeraj Jahagirdar" w:date="2024-10-29T22:49:00Z" w16du:dateUtc="2024-10-29T17:19:00Z">
            <w:r w:rsidRPr="005A6EBB">
              <w:rPr>
                <w:rStyle w:val="Hyperlink"/>
                <w:noProof/>
              </w:rPr>
              <w:fldChar w:fldCharType="begin"/>
            </w:r>
            <w:r w:rsidRPr="005A6EBB">
              <w:rPr>
                <w:rStyle w:val="Hyperlink"/>
                <w:noProof/>
              </w:rPr>
              <w:instrText xml:space="preserve"> </w:instrText>
            </w:r>
            <w:r>
              <w:rPr>
                <w:noProof/>
              </w:rPr>
              <w:instrText>HYPERLINK \l "_Toc181134611"</w:instrText>
            </w:r>
            <w:r w:rsidRPr="005A6EBB">
              <w:rPr>
                <w:rStyle w:val="Hyperlink"/>
                <w:noProof/>
              </w:rPr>
              <w:instrText xml:space="preserve"> </w:instrText>
            </w:r>
            <w:r w:rsidRPr="005A6EBB">
              <w:rPr>
                <w:rStyle w:val="Hyperlink"/>
                <w:noProof/>
              </w:rPr>
            </w:r>
            <w:r w:rsidRPr="005A6EBB">
              <w:rPr>
                <w:rStyle w:val="Hyperlink"/>
                <w:noProof/>
              </w:rPr>
              <w:fldChar w:fldCharType="separate"/>
            </w:r>
            <w:r w:rsidRPr="005A6EBB">
              <w:rPr>
                <w:rStyle w:val="Hyperlink"/>
                <w:noProof/>
              </w:rPr>
              <w:t>7.</w:t>
            </w:r>
            <w:r>
              <w:rPr>
                <w:rFonts w:eastAsiaTheme="minorEastAsia"/>
                <w:noProof/>
                <w:kern w:val="2"/>
                <w:sz w:val="24"/>
                <w:szCs w:val="24"/>
                <w14:ligatures w14:val="standardContextual"/>
              </w:rPr>
              <w:tab/>
            </w:r>
            <w:r w:rsidRPr="005A6EBB">
              <w:rPr>
                <w:rStyle w:val="Hyperlink"/>
                <w:noProof/>
              </w:rPr>
              <w:t>Non- Functional Requirements</w:t>
            </w:r>
            <w:r>
              <w:rPr>
                <w:noProof/>
                <w:webHidden/>
              </w:rPr>
              <w:tab/>
            </w:r>
            <w:r>
              <w:rPr>
                <w:noProof/>
                <w:webHidden/>
              </w:rPr>
              <w:fldChar w:fldCharType="begin"/>
            </w:r>
            <w:r>
              <w:rPr>
                <w:noProof/>
                <w:webHidden/>
              </w:rPr>
              <w:instrText xml:space="preserve"> PAGEREF _Toc181134611 \h </w:instrText>
            </w:r>
          </w:ins>
          <w:r>
            <w:rPr>
              <w:noProof/>
              <w:webHidden/>
            </w:rPr>
          </w:r>
          <w:r>
            <w:rPr>
              <w:noProof/>
              <w:webHidden/>
            </w:rPr>
            <w:fldChar w:fldCharType="separate"/>
          </w:r>
          <w:ins w:id="66" w:author="Neeraj Jahagirdar" w:date="2024-10-29T22:49:00Z" w16du:dateUtc="2024-10-29T17:19:00Z">
            <w:r>
              <w:rPr>
                <w:noProof/>
                <w:webHidden/>
              </w:rPr>
              <w:t>1</w:t>
            </w:r>
            <w:r>
              <w:rPr>
                <w:noProof/>
                <w:webHidden/>
              </w:rPr>
              <w:fldChar w:fldCharType="end"/>
            </w:r>
            <w:r w:rsidRPr="005A6EBB">
              <w:rPr>
                <w:rStyle w:val="Hyperlink"/>
                <w:noProof/>
              </w:rPr>
              <w:fldChar w:fldCharType="end"/>
            </w:r>
          </w:ins>
        </w:p>
        <w:p w14:paraId="1072C66A" w14:textId="6C883CB9" w:rsidR="00480F5B" w:rsidRDefault="00480F5B">
          <w:pPr>
            <w:pStyle w:val="TOC1"/>
            <w:tabs>
              <w:tab w:val="left" w:pos="440"/>
              <w:tab w:val="right" w:leader="dot" w:pos="9019"/>
            </w:tabs>
            <w:rPr>
              <w:ins w:id="67" w:author="Neeraj Jahagirdar" w:date="2024-10-29T22:49:00Z" w16du:dateUtc="2024-10-29T17:19:00Z"/>
              <w:rFonts w:eastAsiaTheme="minorEastAsia"/>
              <w:noProof/>
              <w:kern w:val="2"/>
              <w:sz w:val="24"/>
              <w:szCs w:val="24"/>
              <w14:ligatures w14:val="standardContextual"/>
            </w:rPr>
          </w:pPr>
          <w:ins w:id="68" w:author="Neeraj Jahagirdar" w:date="2024-10-29T22:49:00Z" w16du:dateUtc="2024-10-29T17:19:00Z">
            <w:r w:rsidRPr="005A6EBB">
              <w:rPr>
                <w:rStyle w:val="Hyperlink"/>
                <w:noProof/>
              </w:rPr>
              <w:fldChar w:fldCharType="begin"/>
            </w:r>
            <w:r w:rsidRPr="005A6EBB">
              <w:rPr>
                <w:rStyle w:val="Hyperlink"/>
                <w:noProof/>
              </w:rPr>
              <w:instrText xml:space="preserve"> </w:instrText>
            </w:r>
            <w:r>
              <w:rPr>
                <w:noProof/>
              </w:rPr>
              <w:instrText>HYPERLINK \l "_Toc181134612"</w:instrText>
            </w:r>
            <w:r w:rsidRPr="005A6EBB">
              <w:rPr>
                <w:rStyle w:val="Hyperlink"/>
                <w:noProof/>
              </w:rPr>
              <w:instrText xml:space="preserve"> </w:instrText>
            </w:r>
            <w:r w:rsidRPr="005A6EBB">
              <w:rPr>
                <w:rStyle w:val="Hyperlink"/>
                <w:noProof/>
              </w:rPr>
            </w:r>
            <w:r w:rsidRPr="005A6EBB">
              <w:rPr>
                <w:rStyle w:val="Hyperlink"/>
                <w:noProof/>
              </w:rPr>
              <w:fldChar w:fldCharType="separate"/>
            </w:r>
            <w:r w:rsidRPr="005A6EBB">
              <w:rPr>
                <w:rStyle w:val="Hyperlink"/>
                <w:noProof/>
              </w:rPr>
              <w:t>8.</w:t>
            </w:r>
            <w:r>
              <w:rPr>
                <w:rFonts w:eastAsiaTheme="minorEastAsia"/>
                <w:noProof/>
                <w:kern w:val="2"/>
                <w:sz w:val="24"/>
                <w:szCs w:val="24"/>
                <w14:ligatures w14:val="standardContextual"/>
              </w:rPr>
              <w:tab/>
            </w:r>
            <w:r w:rsidRPr="005A6EBB">
              <w:rPr>
                <w:rStyle w:val="Hyperlink"/>
                <w:noProof/>
              </w:rPr>
              <w:t>Error Handling</w:t>
            </w:r>
            <w:r>
              <w:rPr>
                <w:noProof/>
                <w:webHidden/>
              </w:rPr>
              <w:tab/>
            </w:r>
            <w:r>
              <w:rPr>
                <w:noProof/>
                <w:webHidden/>
              </w:rPr>
              <w:fldChar w:fldCharType="begin"/>
            </w:r>
            <w:r>
              <w:rPr>
                <w:noProof/>
                <w:webHidden/>
              </w:rPr>
              <w:instrText xml:space="preserve"> PAGEREF _Toc181134612 \h </w:instrText>
            </w:r>
          </w:ins>
          <w:r>
            <w:rPr>
              <w:noProof/>
              <w:webHidden/>
            </w:rPr>
          </w:r>
          <w:r>
            <w:rPr>
              <w:noProof/>
              <w:webHidden/>
            </w:rPr>
            <w:fldChar w:fldCharType="separate"/>
          </w:r>
          <w:ins w:id="69" w:author="Neeraj Jahagirdar" w:date="2024-10-29T22:49:00Z" w16du:dateUtc="2024-10-29T17:19:00Z">
            <w:r>
              <w:rPr>
                <w:noProof/>
                <w:webHidden/>
              </w:rPr>
              <w:t>1</w:t>
            </w:r>
            <w:r>
              <w:rPr>
                <w:noProof/>
                <w:webHidden/>
              </w:rPr>
              <w:fldChar w:fldCharType="end"/>
            </w:r>
            <w:r w:rsidRPr="005A6EBB">
              <w:rPr>
                <w:rStyle w:val="Hyperlink"/>
                <w:noProof/>
              </w:rPr>
              <w:fldChar w:fldCharType="end"/>
            </w:r>
          </w:ins>
        </w:p>
        <w:p w14:paraId="2B19C881" w14:textId="1E329991" w:rsidR="0024466D" w:rsidDel="00480F5B" w:rsidRDefault="0024466D">
          <w:pPr>
            <w:pStyle w:val="TOC1"/>
            <w:tabs>
              <w:tab w:val="left" w:pos="440"/>
              <w:tab w:val="right" w:leader="dot" w:pos="9019"/>
            </w:tabs>
            <w:rPr>
              <w:del w:id="70" w:author="Neeraj Jahagirdar" w:date="2024-10-29T22:49:00Z" w16du:dateUtc="2024-10-29T17:19:00Z"/>
              <w:rFonts w:eastAsiaTheme="minorEastAsia"/>
              <w:noProof/>
              <w:kern w:val="2"/>
              <w:sz w:val="24"/>
              <w:szCs w:val="24"/>
              <w14:ligatures w14:val="standardContextual"/>
            </w:rPr>
          </w:pPr>
          <w:del w:id="71" w:author="Neeraj Jahagirdar" w:date="2024-10-29T22:49:00Z" w16du:dateUtc="2024-10-29T17:19:00Z">
            <w:r w:rsidRPr="00480F5B" w:rsidDel="00480F5B">
              <w:rPr>
                <w:rPrChange w:id="72" w:author="Neeraj Jahagirdar" w:date="2024-10-29T22:49:00Z" w16du:dateUtc="2024-10-29T17:19:00Z">
                  <w:rPr>
                    <w:rStyle w:val="Hyperlink"/>
                    <w:noProof/>
                  </w:rPr>
                </w:rPrChange>
              </w:rPr>
              <w:delText>1.</w:delText>
            </w:r>
            <w:r w:rsidDel="00480F5B">
              <w:rPr>
                <w:rFonts w:eastAsiaTheme="minorEastAsia"/>
                <w:noProof/>
                <w:kern w:val="2"/>
                <w:sz w:val="24"/>
                <w:szCs w:val="24"/>
                <w14:ligatures w14:val="standardContextual"/>
              </w:rPr>
              <w:tab/>
            </w:r>
            <w:r w:rsidRPr="00480F5B" w:rsidDel="00480F5B">
              <w:rPr>
                <w:rPrChange w:id="73" w:author="Neeraj Jahagirdar" w:date="2024-10-29T22:49:00Z" w16du:dateUtc="2024-10-29T17:19:00Z">
                  <w:rPr>
                    <w:rStyle w:val="Hyperlink"/>
                    <w:noProof/>
                  </w:rPr>
                </w:rPrChange>
              </w:rPr>
              <w:delText>As IS Landscape</w:delText>
            </w:r>
            <w:r w:rsidDel="00480F5B">
              <w:rPr>
                <w:noProof/>
                <w:webHidden/>
              </w:rPr>
              <w:tab/>
              <w:delText>4</w:delText>
            </w:r>
          </w:del>
        </w:p>
        <w:p w14:paraId="172DD0F0" w14:textId="098B25C9" w:rsidR="0024466D" w:rsidDel="00480F5B" w:rsidRDefault="0024466D">
          <w:pPr>
            <w:pStyle w:val="TOC1"/>
            <w:tabs>
              <w:tab w:val="left" w:pos="440"/>
              <w:tab w:val="right" w:leader="dot" w:pos="9019"/>
            </w:tabs>
            <w:rPr>
              <w:del w:id="74" w:author="Neeraj Jahagirdar" w:date="2024-10-29T22:49:00Z" w16du:dateUtc="2024-10-29T17:19:00Z"/>
              <w:rFonts w:eastAsiaTheme="minorEastAsia"/>
              <w:noProof/>
              <w:kern w:val="2"/>
              <w:sz w:val="24"/>
              <w:szCs w:val="24"/>
              <w14:ligatures w14:val="standardContextual"/>
            </w:rPr>
          </w:pPr>
          <w:del w:id="75" w:author="Neeraj Jahagirdar" w:date="2024-10-29T22:49:00Z" w16du:dateUtc="2024-10-29T17:19:00Z">
            <w:r w:rsidRPr="00480F5B" w:rsidDel="00480F5B">
              <w:rPr>
                <w:rPrChange w:id="76" w:author="Neeraj Jahagirdar" w:date="2024-10-29T22:49:00Z" w16du:dateUtc="2024-10-29T17:19:00Z">
                  <w:rPr>
                    <w:rStyle w:val="Hyperlink"/>
                    <w:noProof/>
                  </w:rPr>
                </w:rPrChange>
              </w:rPr>
              <w:delText>2.</w:delText>
            </w:r>
            <w:r w:rsidDel="00480F5B">
              <w:rPr>
                <w:rFonts w:eastAsiaTheme="minorEastAsia"/>
                <w:noProof/>
                <w:kern w:val="2"/>
                <w:sz w:val="24"/>
                <w:szCs w:val="24"/>
                <w14:ligatures w14:val="standardContextual"/>
              </w:rPr>
              <w:tab/>
            </w:r>
            <w:r w:rsidRPr="00480F5B" w:rsidDel="00480F5B">
              <w:rPr>
                <w:rPrChange w:id="77" w:author="Neeraj Jahagirdar" w:date="2024-10-29T22:49:00Z" w16du:dateUtc="2024-10-29T17:19:00Z">
                  <w:rPr>
                    <w:rStyle w:val="Hyperlink"/>
                    <w:noProof/>
                  </w:rPr>
                </w:rPrChange>
              </w:rPr>
              <w:delText>To Be Landscape</w:delText>
            </w:r>
            <w:r w:rsidDel="00480F5B">
              <w:rPr>
                <w:noProof/>
                <w:webHidden/>
              </w:rPr>
              <w:tab/>
              <w:delText>4</w:delText>
            </w:r>
          </w:del>
        </w:p>
        <w:p w14:paraId="53B53305" w14:textId="3F7FFADA" w:rsidR="0024466D" w:rsidDel="00480F5B" w:rsidRDefault="0024466D">
          <w:pPr>
            <w:pStyle w:val="TOC1"/>
            <w:tabs>
              <w:tab w:val="left" w:pos="440"/>
              <w:tab w:val="right" w:leader="dot" w:pos="9019"/>
            </w:tabs>
            <w:rPr>
              <w:del w:id="78" w:author="Neeraj Jahagirdar" w:date="2024-10-29T22:49:00Z" w16du:dateUtc="2024-10-29T17:19:00Z"/>
              <w:rFonts w:eastAsiaTheme="minorEastAsia"/>
              <w:noProof/>
              <w:kern w:val="2"/>
              <w:sz w:val="24"/>
              <w:szCs w:val="24"/>
              <w14:ligatures w14:val="standardContextual"/>
            </w:rPr>
          </w:pPr>
          <w:del w:id="79" w:author="Neeraj Jahagirdar" w:date="2024-10-29T22:49:00Z" w16du:dateUtc="2024-10-29T17:19:00Z">
            <w:r w:rsidRPr="00480F5B" w:rsidDel="00480F5B">
              <w:rPr>
                <w:rPrChange w:id="80" w:author="Neeraj Jahagirdar" w:date="2024-10-29T22:49:00Z" w16du:dateUtc="2024-10-29T17:19:00Z">
                  <w:rPr>
                    <w:rStyle w:val="Hyperlink"/>
                    <w:noProof/>
                  </w:rPr>
                </w:rPrChange>
              </w:rPr>
              <w:delText>4.</w:delText>
            </w:r>
            <w:r w:rsidDel="00480F5B">
              <w:rPr>
                <w:rFonts w:eastAsiaTheme="minorEastAsia"/>
                <w:noProof/>
                <w:kern w:val="2"/>
                <w:sz w:val="24"/>
                <w:szCs w:val="24"/>
                <w14:ligatures w14:val="standardContextual"/>
              </w:rPr>
              <w:tab/>
            </w:r>
            <w:r w:rsidRPr="00480F5B" w:rsidDel="00480F5B">
              <w:rPr>
                <w:rPrChange w:id="81" w:author="Neeraj Jahagirdar" w:date="2024-10-29T22:49:00Z" w16du:dateUtc="2024-10-29T17:19:00Z">
                  <w:rPr>
                    <w:rStyle w:val="Hyperlink"/>
                    <w:noProof/>
                  </w:rPr>
                </w:rPrChange>
              </w:rPr>
              <w:delText>Interface Details</w:delText>
            </w:r>
            <w:r w:rsidDel="00480F5B">
              <w:rPr>
                <w:noProof/>
                <w:webHidden/>
              </w:rPr>
              <w:tab/>
              <w:delText>5</w:delText>
            </w:r>
          </w:del>
        </w:p>
        <w:p w14:paraId="69732A9E" w14:textId="21E8EA93" w:rsidR="0024466D" w:rsidDel="00480F5B" w:rsidRDefault="0024466D">
          <w:pPr>
            <w:pStyle w:val="TOC1"/>
            <w:tabs>
              <w:tab w:val="left" w:pos="720"/>
              <w:tab w:val="right" w:leader="dot" w:pos="9019"/>
            </w:tabs>
            <w:rPr>
              <w:del w:id="82" w:author="Neeraj Jahagirdar" w:date="2024-10-29T22:49:00Z" w16du:dateUtc="2024-10-29T17:19:00Z"/>
              <w:rFonts w:eastAsiaTheme="minorEastAsia"/>
              <w:noProof/>
              <w:kern w:val="2"/>
              <w:sz w:val="24"/>
              <w:szCs w:val="24"/>
              <w14:ligatures w14:val="standardContextual"/>
            </w:rPr>
          </w:pPr>
          <w:del w:id="83" w:author="Neeraj Jahagirdar" w:date="2024-10-29T22:49:00Z" w16du:dateUtc="2024-10-29T17:19:00Z">
            <w:r w:rsidRPr="00480F5B" w:rsidDel="00480F5B">
              <w:rPr>
                <w:rPrChange w:id="84" w:author="Neeraj Jahagirdar" w:date="2024-10-29T22:49:00Z" w16du:dateUtc="2024-10-29T17:19:00Z">
                  <w:rPr>
                    <w:rStyle w:val="Hyperlink"/>
                    <w:noProof/>
                  </w:rPr>
                </w:rPrChange>
              </w:rPr>
              <w:delText>4.1</w:delText>
            </w:r>
            <w:r w:rsidDel="00480F5B">
              <w:rPr>
                <w:rFonts w:eastAsiaTheme="minorEastAsia"/>
                <w:noProof/>
                <w:kern w:val="2"/>
                <w:sz w:val="24"/>
                <w:szCs w:val="24"/>
                <w14:ligatures w14:val="standardContextual"/>
              </w:rPr>
              <w:tab/>
            </w:r>
            <w:r w:rsidRPr="00480F5B" w:rsidDel="00480F5B">
              <w:rPr>
                <w:rPrChange w:id="85" w:author="Neeraj Jahagirdar" w:date="2024-10-29T22:49:00Z" w16du:dateUtc="2024-10-29T17:19:00Z">
                  <w:rPr>
                    <w:rStyle w:val="Hyperlink"/>
                    <w:noProof/>
                  </w:rPr>
                </w:rPrChange>
              </w:rPr>
              <w:delText>Supplier Integration</w:delText>
            </w:r>
            <w:r w:rsidDel="00480F5B">
              <w:rPr>
                <w:noProof/>
                <w:webHidden/>
              </w:rPr>
              <w:tab/>
              <w:delText>5</w:delText>
            </w:r>
          </w:del>
        </w:p>
        <w:p w14:paraId="0236ED82" w14:textId="237BE1DE" w:rsidR="0024466D" w:rsidDel="00480F5B" w:rsidRDefault="0024466D">
          <w:pPr>
            <w:pStyle w:val="TOC1"/>
            <w:tabs>
              <w:tab w:val="left" w:pos="720"/>
              <w:tab w:val="right" w:leader="dot" w:pos="9019"/>
            </w:tabs>
            <w:rPr>
              <w:del w:id="86" w:author="Neeraj Jahagirdar" w:date="2024-10-29T22:49:00Z" w16du:dateUtc="2024-10-29T17:19:00Z"/>
              <w:rFonts w:eastAsiaTheme="minorEastAsia"/>
              <w:noProof/>
              <w:kern w:val="2"/>
              <w:sz w:val="24"/>
              <w:szCs w:val="24"/>
              <w14:ligatures w14:val="standardContextual"/>
            </w:rPr>
          </w:pPr>
          <w:del w:id="87" w:author="Neeraj Jahagirdar" w:date="2024-10-29T22:49:00Z" w16du:dateUtc="2024-10-29T17:19:00Z">
            <w:r w:rsidRPr="00480F5B" w:rsidDel="00480F5B">
              <w:rPr>
                <w:rPrChange w:id="88" w:author="Neeraj Jahagirdar" w:date="2024-10-29T22:49:00Z" w16du:dateUtc="2024-10-29T17:19:00Z">
                  <w:rPr>
                    <w:rStyle w:val="Hyperlink"/>
                    <w:noProof/>
                  </w:rPr>
                </w:rPrChange>
              </w:rPr>
              <w:delText>3.1.1</w:delText>
            </w:r>
            <w:r w:rsidDel="00480F5B">
              <w:rPr>
                <w:rFonts w:eastAsiaTheme="minorEastAsia"/>
                <w:noProof/>
                <w:kern w:val="2"/>
                <w:sz w:val="24"/>
                <w:szCs w:val="24"/>
                <w14:ligatures w14:val="standardContextual"/>
              </w:rPr>
              <w:tab/>
            </w:r>
            <w:r w:rsidRPr="00480F5B" w:rsidDel="00480F5B">
              <w:rPr>
                <w:rPrChange w:id="89" w:author="Neeraj Jahagirdar" w:date="2024-10-29T22:49:00Z" w16du:dateUtc="2024-10-29T17:19:00Z">
                  <w:rPr>
                    <w:rStyle w:val="Hyperlink"/>
                    <w:noProof/>
                  </w:rPr>
                </w:rPrChange>
              </w:rPr>
              <w:delText>Descriptive Diagram</w:delText>
            </w:r>
            <w:r w:rsidDel="00480F5B">
              <w:rPr>
                <w:noProof/>
                <w:webHidden/>
              </w:rPr>
              <w:tab/>
              <w:delText>5</w:delText>
            </w:r>
          </w:del>
        </w:p>
        <w:p w14:paraId="10423C3E" w14:textId="602C5F1B" w:rsidR="0024466D" w:rsidDel="00480F5B" w:rsidRDefault="0024466D">
          <w:pPr>
            <w:pStyle w:val="TOC1"/>
            <w:tabs>
              <w:tab w:val="left" w:pos="720"/>
              <w:tab w:val="right" w:leader="dot" w:pos="9019"/>
            </w:tabs>
            <w:rPr>
              <w:del w:id="90" w:author="Neeraj Jahagirdar" w:date="2024-10-29T22:49:00Z" w16du:dateUtc="2024-10-29T17:19:00Z"/>
              <w:rFonts w:eastAsiaTheme="minorEastAsia"/>
              <w:noProof/>
              <w:kern w:val="2"/>
              <w:sz w:val="24"/>
              <w:szCs w:val="24"/>
              <w14:ligatures w14:val="standardContextual"/>
            </w:rPr>
          </w:pPr>
          <w:del w:id="91" w:author="Neeraj Jahagirdar" w:date="2024-10-29T22:49:00Z" w16du:dateUtc="2024-10-29T17:19:00Z">
            <w:r w:rsidRPr="00480F5B" w:rsidDel="00480F5B">
              <w:rPr>
                <w:rPrChange w:id="92" w:author="Neeraj Jahagirdar" w:date="2024-10-29T22:49:00Z" w16du:dateUtc="2024-10-29T17:19:00Z">
                  <w:rPr>
                    <w:rStyle w:val="Hyperlink"/>
                    <w:noProof/>
                  </w:rPr>
                </w:rPrChange>
              </w:rPr>
              <w:delText>3.1.2</w:delText>
            </w:r>
            <w:r w:rsidDel="00480F5B">
              <w:rPr>
                <w:rFonts w:eastAsiaTheme="minorEastAsia"/>
                <w:noProof/>
                <w:kern w:val="2"/>
                <w:sz w:val="24"/>
                <w:szCs w:val="24"/>
                <w14:ligatures w14:val="standardContextual"/>
              </w:rPr>
              <w:tab/>
            </w:r>
            <w:r w:rsidRPr="00480F5B" w:rsidDel="00480F5B">
              <w:rPr>
                <w:rPrChange w:id="93" w:author="Neeraj Jahagirdar" w:date="2024-10-29T22:49:00Z" w16du:dateUtc="2024-10-29T17:19:00Z">
                  <w:rPr>
                    <w:rStyle w:val="Hyperlink"/>
                    <w:noProof/>
                  </w:rPr>
                </w:rPrChange>
              </w:rPr>
              <w:delText>Events</w:delText>
            </w:r>
            <w:r w:rsidDel="00480F5B">
              <w:rPr>
                <w:noProof/>
                <w:webHidden/>
              </w:rPr>
              <w:tab/>
              <w:delText>5</w:delText>
            </w:r>
          </w:del>
        </w:p>
        <w:p w14:paraId="580DC9DA" w14:textId="3896097E" w:rsidR="0024466D" w:rsidDel="00480F5B" w:rsidRDefault="0024466D">
          <w:pPr>
            <w:pStyle w:val="TOC1"/>
            <w:tabs>
              <w:tab w:val="left" w:pos="720"/>
              <w:tab w:val="right" w:leader="dot" w:pos="9019"/>
            </w:tabs>
            <w:rPr>
              <w:del w:id="94" w:author="Neeraj Jahagirdar" w:date="2024-10-29T22:49:00Z" w16du:dateUtc="2024-10-29T17:19:00Z"/>
              <w:rFonts w:eastAsiaTheme="minorEastAsia"/>
              <w:noProof/>
              <w:kern w:val="2"/>
              <w:sz w:val="24"/>
              <w:szCs w:val="24"/>
              <w14:ligatures w14:val="standardContextual"/>
            </w:rPr>
          </w:pPr>
          <w:del w:id="95" w:author="Neeraj Jahagirdar" w:date="2024-10-29T22:49:00Z" w16du:dateUtc="2024-10-29T17:19:00Z">
            <w:r w:rsidRPr="00480F5B" w:rsidDel="00480F5B">
              <w:rPr>
                <w:rPrChange w:id="96" w:author="Neeraj Jahagirdar" w:date="2024-10-29T22:49:00Z" w16du:dateUtc="2024-10-29T17:19:00Z">
                  <w:rPr>
                    <w:rStyle w:val="Hyperlink"/>
                    <w:noProof/>
                  </w:rPr>
                </w:rPrChange>
              </w:rPr>
              <w:delText>3.1.3</w:delText>
            </w:r>
            <w:r w:rsidDel="00480F5B">
              <w:rPr>
                <w:rFonts w:eastAsiaTheme="minorEastAsia"/>
                <w:noProof/>
                <w:kern w:val="2"/>
                <w:sz w:val="24"/>
                <w:szCs w:val="24"/>
                <w14:ligatures w14:val="standardContextual"/>
              </w:rPr>
              <w:tab/>
            </w:r>
            <w:r w:rsidRPr="00480F5B" w:rsidDel="00480F5B">
              <w:rPr>
                <w:rPrChange w:id="97" w:author="Neeraj Jahagirdar" w:date="2024-10-29T22:49:00Z" w16du:dateUtc="2024-10-29T17:19:00Z">
                  <w:rPr>
                    <w:rStyle w:val="Hyperlink"/>
                    <w:noProof/>
                  </w:rPr>
                </w:rPrChange>
              </w:rPr>
              <w:delText>Low Level Details</w:delText>
            </w:r>
            <w:r w:rsidDel="00480F5B">
              <w:rPr>
                <w:noProof/>
                <w:webHidden/>
              </w:rPr>
              <w:tab/>
              <w:delText>6</w:delText>
            </w:r>
          </w:del>
        </w:p>
        <w:p w14:paraId="24058AEF" w14:textId="12DB72FC" w:rsidR="0024466D" w:rsidDel="00480F5B" w:rsidRDefault="0024466D">
          <w:pPr>
            <w:pStyle w:val="TOC1"/>
            <w:tabs>
              <w:tab w:val="left" w:pos="720"/>
              <w:tab w:val="right" w:leader="dot" w:pos="9019"/>
            </w:tabs>
            <w:rPr>
              <w:del w:id="98" w:author="Neeraj Jahagirdar" w:date="2024-10-29T22:49:00Z" w16du:dateUtc="2024-10-29T17:19:00Z"/>
              <w:rFonts w:eastAsiaTheme="minorEastAsia"/>
              <w:noProof/>
              <w:kern w:val="2"/>
              <w:sz w:val="24"/>
              <w:szCs w:val="24"/>
              <w14:ligatures w14:val="standardContextual"/>
            </w:rPr>
          </w:pPr>
          <w:del w:id="99" w:author="Neeraj Jahagirdar" w:date="2024-10-29T22:49:00Z" w16du:dateUtc="2024-10-29T17:19:00Z">
            <w:r w:rsidRPr="00480F5B" w:rsidDel="00480F5B">
              <w:rPr>
                <w:rPrChange w:id="100" w:author="Neeraj Jahagirdar" w:date="2024-10-29T22:49:00Z" w16du:dateUtc="2024-10-29T17:19:00Z">
                  <w:rPr>
                    <w:rStyle w:val="Hyperlink"/>
                    <w:noProof/>
                  </w:rPr>
                </w:rPrChange>
              </w:rPr>
              <w:delText>3.1.4</w:delText>
            </w:r>
            <w:r w:rsidDel="00480F5B">
              <w:rPr>
                <w:rFonts w:eastAsiaTheme="minorEastAsia"/>
                <w:noProof/>
                <w:kern w:val="2"/>
                <w:sz w:val="24"/>
                <w:szCs w:val="24"/>
                <w14:ligatures w14:val="standardContextual"/>
              </w:rPr>
              <w:tab/>
            </w:r>
            <w:r w:rsidRPr="00480F5B" w:rsidDel="00480F5B">
              <w:rPr>
                <w:rPrChange w:id="101" w:author="Neeraj Jahagirdar" w:date="2024-10-29T22:49:00Z" w16du:dateUtc="2024-10-29T17:19:00Z">
                  <w:rPr>
                    <w:rStyle w:val="Hyperlink"/>
                    <w:noProof/>
                  </w:rPr>
                </w:rPrChange>
              </w:rPr>
              <w:delText>Endpoints – Staging</w:delText>
            </w:r>
            <w:r w:rsidDel="00480F5B">
              <w:rPr>
                <w:noProof/>
                <w:webHidden/>
              </w:rPr>
              <w:tab/>
              <w:delText>8</w:delText>
            </w:r>
          </w:del>
        </w:p>
        <w:p w14:paraId="03AFCB65" w14:textId="0737AC3E" w:rsidR="0024466D" w:rsidDel="00480F5B" w:rsidRDefault="0024466D">
          <w:pPr>
            <w:pStyle w:val="TOC1"/>
            <w:tabs>
              <w:tab w:val="left" w:pos="720"/>
              <w:tab w:val="right" w:leader="dot" w:pos="9019"/>
            </w:tabs>
            <w:rPr>
              <w:del w:id="102" w:author="Neeraj Jahagirdar" w:date="2024-10-29T22:49:00Z" w16du:dateUtc="2024-10-29T17:19:00Z"/>
              <w:rFonts w:eastAsiaTheme="minorEastAsia"/>
              <w:noProof/>
              <w:kern w:val="2"/>
              <w:sz w:val="24"/>
              <w:szCs w:val="24"/>
              <w14:ligatures w14:val="standardContextual"/>
            </w:rPr>
          </w:pPr>
          <w:del w:id="103" w:author="Neeraj Jahagirdar" w:date="2024-10-29T22:49:00Z" w16du:dateUtc="2024-10-29T17:19:00Z">
            <w:r w:rsidRPr="00480F5B" w:rsidDel="00480F5B">
              <w:rPr>
                <w:rPrChange w:id="104" w:author="Neeraj Jahagirdar" w:date="2024-10-29T22:49:00Z" w16du:dateUtc="2024-10-29T17:19:00Z">
                  <w:rPr>
                    <w:rStyle w:val="Hyperlink"/>
                    <w:noProof/>
                  </w:rPr>
                </w:rPrChange>
              </w:rPr>
              <w:delText>3.1.5</w:delText>
            </w:r>
            <w:r w:rsidDel="00480F5B">
              <w:rPr>
                <w:rFonts w:eastAsiaTheme="minorEastAsia"/>
                <w:noProof/>
                <w:kern w:val="2"/>
                <w:sz w:val="24"/>
                <w:szCs w:val="24"/>
                <w14:ligatures w14:val="standardContextual"/>
              </w:rPr>
              <w:tab/>
            </w:r>
            <w:r w:rsidRPr="00480F5B" w:rsidDel="00480F5B">
              <w:rPr>
                <w:rPrChange w:id="105" w:author="Neeraj Jahagirdar" w:date="2024-10-29T22:49:00Z" w16du:dateUtc="2024-10-29T17:19:00Z">
                  <w:rPr>
                    <w:rStyle w:val="Hyperlink"/>
                    <w:noProof/>
                  </w:rPr>
                </w:rPrChange>
              </w:rPr>
              <w:delText>Endpoints – Production</w:delText>
            </w:r>
            <w:r w:rsidDel="00480F5B">
              <w:rPr>
                <w:noProof/>
                <w:webHidden/>
              </w:rPr>
              <w:tab/>
              <w:delText>9</w:delText>
            </w:r>
          </w:del>
        </w:p>
        <w:p w14:paraId="0A1A89A2" w14:textId="1888D634" w:rsidR="0024466D" w:rsidDel="00480F5B" w:rsidRDefault="0024466D">
          <w:pPr>
            <w:pStyle w:val="TOC1"/>
            <w:tabs>
              <w:tab w:val="left" w:pos="720"/>
              <w:tab w:val="right" w:leader="dot" w:pos="9019"/>
            </w:tabs>
            <w:rPr>
              <w:del w:id="106" w:author="Neeraj Jahagirdar" w:date="2024-10-29T22:49:00Z" w16du:dateUtc="2024-10-29T17:19:00Z"/>
              <w:rFonts w:eastAsiaTheme="minorEastAsia"/>
              <w:noProof/>
              <w:kern w:val="2"/>
              <w:sz w:val="24"/>
              <w:szCs w:val="24"/>
              <w14:ligatures w14:val="standardContextual"/>
            </w:rPr>
          </w:pPr>
          <w:del w:id="107" w:author="Neeraj Jahagirdar" w:date="2024-10-29T22:49:00Z" w16du:dateUtc="2024-10-29T17:19:00Z">
            <w:r w:rsidRPr="00480F5B" w:rsidDel="00480F5B">
              <w:rPr>
                <w:rPrChange w:id="108" w:author="Neeraj Jahagirdar" w:date="2024-10-29T22:49:00Z" w16du:dateUtc="2024-10-29T17:19:00Z">
                  <w:rPr>
                    <w:rStyle w:val="Hyperlink"/>
                    <w:noProof/>
                  </w:rPr>
                </w:rPrChange>
              </w:rPr>
              <w:delText>3.1.6</w:delText>
            </w:r>
            <w:r w:rsidDel="00480F5B">
              <w:rPr>
                <w:rFonts w:eastAsiaTheme="minorEastAsia"/>
                <w:noProof/>
                <w:kern w:val="2"/>
                <w:sz w:val="24"/>
                <w:szCs w:val="24"/>
                <w14:ligatures w14:val="standardContextual"/>
              </w:rPr>
              <w:tab/>
            </w:r>
            <w:r w:rsidRPr="00480F5B" w:rsidDel="00480F5B">
              <w:rPr>
                <w:rPrChange w:id="109" w:author="Neeraj Jahagirdar" w:date="2024-10-29T22:49:00Z" w16du:dateUtc="2024-10-29T17:19:00Z">
                  <w:rPr>
                    <w:rStyle w:val="Hyperlink"/>
                    <w:noProof/>
                  </w:rPr>
                </w:rPrChange>
              </w:rPr>
              <w:delText>Interface Limitation</w:delText>
            </w:r>
            <w:r w:rsidDel="00480F5B">
              <w:rPr>
                <w:noProof/>
                <w:webHidden/>
              </w:rPr>
              <w:tab/>
              <w:delText>9</w:delText>
            </w:r>
          </w:del>
        </w:p>
        <w:p w14:paraId="371EB836" w14:textId="3418C3B8" w:rsidR="0024466D" w:rsidDel="00480F5B" w:rsidRDefault="0024466D">
          <w:pPr>
            <w:pStyle w:val="TOC1"/>
            <w:tabs>
              <w:tab w:val="left" w:pos="440"/>
              <w:tab w:val="right" w:leader="dot" w:pos="9019"/>
            </w:tabs>
            <w:rPr>
              <w:del w:id="110" w:author="Neeraj Jahagirdar" w:date="2024-10-29T22:49:00Z" w16du:dateUtc="2024-10-29T17:19:00Z"/>
              <w:rFonts w:eastAsiaTheme="minorEastAsia"/>
              <w:noProof/>
              <w:kern w:val="2"/>
              <w:sz w:val="24"/>
              <w:szCs w:val="24"/>
              <w14:ligatures w14:val="standardContextual"/>
            </w:rPr>
          </w:pPr>
          <w:del w:id="111" w:author="Neeraj Jahagirdar" w:date="2024-10-29T22:49:00Z" w16du:dateUtc="2024-10-29T17:19:00Z">
            <w:r w:rsidRPr="00480F5B" w:rsidDel="00480F5B">
              <w:rPr>
                <w:rPrChange w:id="112" w:author="Neeraj Jahagirdar" w:date="2024-10-29T22:49:00Z" w16du:dateUtc="2024-10-29T17:19:00Z">
                  <w:rPr>
                    <w:rStyle w:val="Hyperlink"/>
                    <w:noProof/>
                  </w:rPr>
                </w:rPrChange>
              </w:rPr>
              <w:delText>5.</w:delText>
            </w:r>
            <w:r w:rsidDel="00480F5B">
              <w:rPr>
                <w:rFonts w:eastAsiaTheme="minorEastAsia"/>
                <w:noProof/>
                <w:kern w:val="2"/>
                <w:sz w:val="24"/>
                <w:szCs w:val="24"/>
                <w14:ligatures w14:val="standardContextual"/>
              </w:rPr>
              <w:tab/>
            </w:r>
            <w:r w:rsidRPr="00480F5B" w:rsidDel="00480F5B">
              <w:rPr>
                <w:rPrChange w:id="113" w:author="Neeraj Jahagirdar" w:date="2024-10-29T22:49:00Z" w16du:dateUtc="2024-10-29T17:19:00Z">
                  <w:rPr>
                    <w:rStyle w:val="Hyperlink"/>
                    <w:noProof/>
                  </w:rPr>
                </w:rPrChange>
              </w:rPr>
              <w:delText>Authentication</w:delText>
            </w:r>
            <w:r w:rsidDel="00480F5B">
              <w:rPr>
                <w:noProof/>
                <w:webHidden/>
              </w:rPr>
              <w:tab/>
              <w:delText>9</w:delText>
            </w:r>
          </w:del>
        </w:p>
        <w:p w14:paraId="308DB77A" w14:textId="2F662C6D" w:rsidR="0024466D" w:rsidDel="00480F5B" w:rsidRDefault="0024466D">
          <w:pPr>
            <w:pStyle w:val="TOC1"/>
            <w:tabs>
              <w:tab w:val="left" w:pos="440"/>
              <w:tab w:val="right" w:leader="dot" w:pos="9019"/>
            </w:tabs>
            <w:rPr>
              <w:del w:id="114" w:author="Neeraj Jahagirdar" w:date="2024-10-29T22:49:00Z" w16du:dateUtc="2024-10-29T17:19:00Z"/>
              <w:rFonts w:eastAsiaTheme="minorEastAsia"/>
              <w:noProof/>
              <w:kern w:val="2"/>
              <w:sz w:val="24"/>
              <w:szCs w:val="24"/>
              <w14:ligatures w14:val="standardContextual"/>
            </w:rPr>
          </w:pPr>
          <w:del w:id="115" w:author="Neeraj Jahagirdar" w:date="2024-10-29T22:49:00Z" w16du:dateUtc="2024-10-29T17:19:00Z">
            <w:r w:rsidRPr="00480F5B" w:rsidDel="00480F5B">
              <w:rPr>
                <w:rPrChange w:id="116" w:author="Neeraj Jahagirdar" w:date="2024-10-29T22:49:00Z" w16du:dateUtc="2024-10-29T17:19:00Z">
                  <w:rPr>
                    <w:rStyle w:val="Hyperlink"/>
                    <w:noProof/>
                  </w:rPr>
                </w:rPrChange>
              </w:rPr>
              <w:delText>6.</w:delText>
            </w:r>
            <w:r w:rsidDel="00480F5B">
              <w:rPr>
                <w:rFonts w:eastAsiaTheme="minorEastAsia"/>
                <w:noProof/>
                <w:kern w:val="2"/>
                <w:sz w:val="24"/>
                <w:szCs w:val="24"/>
                <w14:ligatures w14:val="standardContextual"/>
              </w:rPr>
              <w:tab/>
            </w:r>
            <w:r w:rsidRPr="00480F5B" w:rsidDel="00480F5B">
              <w:rPr>
                <w:rPrChange w:id="117" w:author="Neeraj Jahagirdar" w:date="2024-10-29T22:49:00Z" w16du:dateUtc="2024-10-29T17:19:00Z">
                  <w:rPr>
                    <w:rStyle w:val="Hyperlink"/>
                    <w:noProof/>
                  </w:rPr>
                </w:rPrChange>
              </w:rPr>
              <w:delText>Mapping Sheet</w:delText>
            </w:r>
            <w:r w:rsidDel="00480F5B">
              <w:rPr>
                <w:noProof/>
                <w:webHidden/>
              </w:rPr>
              <w:tab/>
              <w:delText>10</w:delText>
            </w:r>
          </w:del>
        </w:p>
        <w:p w14:paraId="47C47E37" w14:textId="34246C10" w:rsidR="0024466D" w:rsidDel="00480F5B" w:rsidRDefault="0024466D">
          <w:pPr>
            <w:pStyle w:val="TOC1"/>
            <w:tabs>
              <w:tab w:val="left" w:pos="720"/>
              <w:tab w:val="right" w:leader="dot" w:pos="9019"/>
            </w:tabs>
            <w:rPr>
              <w:del w:id="118" w:author="Neeraj Jahagirdar" w:date="2024-10-29T22:49:00Z" w16du:dateUtc="2024-10-29T17:19:00Z"/>
              <w:rFonts w:eastAsiaTheme="minorEastAsia"/>
              <w:noProof/>
              <w:kern w:val="2"/>
              <w:sz w:val="24"/>
              <w:szCs w:val="24"/>
              <w14:ligatures w14:val="standardContextual"/>
            </w:rPr>
          </w:pPr>
          <w:del w:id="119" w:author="Neeraj Jahagirdar" w:date="2024-10-29T22:49:00Z" w16du:dateUtc="2024-10-29T17:19:00Z">
            <w:r w:rsidRPr="00480F5B" w:rsidDel="00480F5B">
              <w:rPr>
                <w:rPrChange w:id="120" w:author="Neeraj Jahagirdar" w:date="2024-10-29T22:49:00Z" w16du:dateUtc="2024-10-29T17:19:00Z">
                  <w:rPr>
                    <w:rStyle w:val="Hyperlink"/>
                    <w:noProof/>
                  </w:rPr>
                </w:rPrChange>
              </w:rPr>
              <w:delText>6.1</w:delText>
            </w:r>
            <w:r w:rsidDel="00480F5B">
              <w:rPr>
                <w:rFonts w:eastAsiaTheme="minorEastAsia"/>
                <w:noProof/>
                <w:kern w:val="2"/>
                <w:sz w:val="24"/>
                <w:szCs w:val="24"/>
                <w14:ligatures w14:val="standardContextual"/>
              </w:rPr>
              <w:tab/>
            </w:r>
            <w:r w:rsidRPr="00480F5B" w:rsidDel="00480F5B">
              <w:rPr>
                <w:rPrChange w:id="121" w:author="Neeraj Jahagirdar" w:date="2024-10-29T22:49:00Z" w16du:dateUtc="2024-10-29T17:19:00Z">
                  <w:rPr>
                    <w:rStyle w:val="Hyperlink"/>
                    <w:noProof/>
                  </w:rPr>
                </w:rPrChange>
              </w:rPr>
              <w:delText>Supplier Control Block</w:delText>
            </w:r>
            <w:r w:rsidDel="00480F5B">
              <w:rPr>
                <w:noProof/>
                <w:webHidden/>
              </w:rPr>
              <w:tab/>
              <w:delText>10</w:delText>
            </w:r>
          </w:del>
        </w:p>
        <w:p w14:paraId="582AD4FA" w14:textId="4EE93000" w:rsidR="0024466D" w:rsidDel="00480F5B" w:rsidRDefault="0024466D">
          <w:pPr>
            <w:pStyle w:val="TOC1"/>
            <w:tabs>
              <w:tab w:val="left" w:pos="720"/>
              <w:tab w:val="right" w:leader="dot" w:pos="9019"/>
            </w:tabs>
            <w:rPr>
              <w:del w:id="122" w:author="Neeraj Jahagirdar" w:date="2024-10-29T22:49:00Z" w16du:dateUtc="2024-10-29T17:19:00Z"/>
              <w:rFonts w:eastAsiaTheme="minorEastAsia"/>
              <w:noProof/>
              <w:kern w:val="2"/>
              <w:sz w:val="24"/>
              <w:szCs w:val="24"/>
              <w14:ligatures w14:val="standardContextual"/>
            </w:rPr>
          </w:pPr>
          <w:del w:id="123" w:author="Neeraj Jahagirdar" w:date="2024-10-29T22:49:00Z" w16du:dateUtc="2024-10-29T17:19:00Z">
            <w:r w:rsidRPr="00480F5B" w:rsidDel="00480F5B">
              <w:rPr>
                <w:rPrChange w:id="124" w:author="Neeraj Jahagirdar" w:date="2024-10-29T22:49:00Z" w16du:dateUtc="2024-10-29T17:19:00Z">
                  <w:rPr>
                    <w:rStyle w:val="Hyperlink"/>
                    <w:noProof/>
                  </w:rPr>
                </w:rPrChange>
              </w:rPr>
              <w:delText>6.2</w:delText>
            </w:r>
            <w:r w:rsidDel="00480F5B">
              <w:rPr>
                <w:rFonts w:eastAsiaTheme="minorEastAsia"/>
                <w:noProof/>
                <w:kern w:val="2"/>
                <w:sz w:val="24"/>
                <w:szCs w:val="24"/>
                <w14:ligatures w14:val="standardContextual"/>
              </w:rPr>
              <w:tab/>
            </w:r>
            <w:r w:rsidRPr="00480F5B" w:rsidDel="00480F5B">
              <w:rPr>
                <w:rPrChange w:id="125" w:author="Neeraj Jahagirdar" w:date="2024-10-29T22:49:00Z" w16du:dateUtc="2024-10-29T17:19:00Z">
                  <w:rPr>
                    <w:rStyle w:val="Hyperlink"/>
                    <w:noProof/>
                  </w:rPr>
                </w:rPrChange>
              </w:rPr>
              <w:delText>Sample Payloads</w:delText>
            </w:r>
            <w:r w:rsidDel="00480F5B">
              <w:rPr>
                <w:noProof/>
                <w:webHidden/>
              </w:rPr>
              <w:tab/>
              <w:delText>10</w:delText>
            </w:r>
          </w:del>
        </w:p>
        <w:p w14:paraId="7E396238" w14:textId="2A4F653B" w:rsidR="0024466D" w:rsidDel="00480F5B" w:rsidRDefault="0024466D">
          <w:pPr>
            <w:pStyle w:val="TOC1"/>
            <w:tabs>
              <w:tab w:val="left" w:pos="440"/>
              <w:tab w:val="right" w:leader="dot" w:pos="9019"/>
            </w:tabs>
            <w:rPr>
              <w:del w:id="126" w:author="Neeraj Jahagirdar" w:date="2024-10-29T22:49:00Z" w16du:dateUtc="2024-10-29T17:19:00Z"/>
              <w:rFonts w:eastAsiaTheme="minorEastAsia"/>
              <w:noProof/>
              <w:kern w:val="2"/>
              <w:sz w:val="24"/>
              <w:szCs w:val="24"/>
              <w14:ligatures w14:val="standardContextual"/>
            </w:rPr>
          </w:pPr>
          <w:del w:id="127" w:author="Neeraj Jahagirdar" w:date="2024-10-29T22:49:00Z" w16du:dateUtc="2024-10-29T17:19:00Z">
            <w:r w:rsidRPr="00480F5B" w:rsidDel="00480F5B">
              <w:rPr>
                <w:rPrChange w:id="128" w:author="Neeraj Jahagirdar" w:date="2024-10-29T22:49:00Z" w16du:dateUtc="2024-10-29T17:19:00Z">
                  <w:rPr>
                    <w:rStyle w:val="Hyperlink"/>
                    <w:noProof/>
                  </w:rPr>
                </w:rPrChange>
              </w:rPr>
              <w:delText>7.</w:delText>
            </w:r>
            <w:r w:rsidDel="00480F5B">
              <w:rPr>
                <w:rFonts w:eastAsiaTheme="minorEastAsia"/>
                <w:noProof/>
                <w:kern w:val="2"/>
                <w:sz w:val="24"/>
                <w:szCs w:val="24"/>
                <w14:ligatures w14:val="standardContextual"/>
              </w:rPr>
              <w:tab/>
            </w:r>
            <w:r w:rsidRPr="00480F5B" w:rsidDel="00480F5B">
              <w:rPr>
                <w:rPrChange w:id="129" w:author="Neeraj Jahagirdar" w:date="2024-10-29T22:49:00Z" w16du:dateUtc="2024-10-29T17:19:00Z">
                  <w:rPr>
                    <w:rStyle w:val="Hyperlink"/>
                    <w:noProof/>
                  </w:rPr>
                </w:rPrChange>
              </w:rPr>
              <w:delText>Non- Functional Requirements</w:delText>
            </w:r>
            <w:r w:rsidDel="00480F5B">
              <w:rPr>
                <w:noProof/>
                <w:webHidden/>
              </w:rPr>
              <w:tab/>
              <w:delText>11</w:delText>
            </w:r>
          </w:del>
        </w:p>
        <w:p w14:paraId="7A79F1A8" w14:textId="072DAB72" w:rsidR="0024466D" w:rsidDel="00480F5B" w:rsidRDefault="0024466D">
          <w:pPr>
            <w:pStyle w:val="TOC1"/>
            <w:tabs>
              <w:tab w:val="left" w:pos="440"/>
              <w:tab w:val="right" w:leader="dot" w:pos="9019"/>
            </w:tabs>
            <w:rPr>
              <w:del w:id="130" w:author="Neeraj Jahagirdar" w:date="2024-10-29T22:49:00Z" w16du:dateUtc="2024-10-29T17:19:00Z"/>
              <w:rFonts w:eastAsiaTheme="minorEastAsia"/>
              <w:noProof/>
              <w:kern w:val="2"/>
              <w:sz w:val="24"/>
              <w:szCs w:val="24"/>
              <w14:ligatures w14:val="standardContextual"/>
            </w:rPr>
          </w:pPr>
          <w:del w:id="131" w:author="Neeraj Jahagirdar" w:date="2024-10-29T22:49:00Z" w16du:dateUtc="2024-10-29T17:19:00Z">
            <w:r w:rsidRPr="00480F5B" w:rsidDel="00480F5B">
              <w:rPr>
                <w:rPrChange w:id="132" w:author="Neeraj Jahagirdar" w:date="2024-10-29T22:49:00Z" w16du:dateUtc="2024-10-29T17:19:00Z">
                  <w:rPr>
                    <w:rStyle w:val="Hyperlink"/>
                    <w:noProof/>
                  </w:rPr>
                </w:rPrChange>
              </w:rPr>
              <w:lastRenderedPageBreak/>
              <w:delText>8.</w:delText>
            </w:r>
            <w:r w:rsidDel="00480F5B">
              <w:rPr>
                <w:rFonts w:eastAsiaTheme="minorEastAsia"/>
                <w:noProof/>
                <w:kern w:val="2"/>
                <w:sz w:val="24"/>
                <w:szCs w:val="24"/>
                <w14:ligatures w14:val="standardContextual"/>
              </w:rPr>
              <w:tab/>
            </w:r>
            <w:r w:rsidRPr="00480F5B" w:rsidDel="00480F5B">
              <w:rPr>
                <w:rPrChange w:id="133" w:author="Neeraj Jahagirdar" w:date="2024-10-29T22:49:00Z" w16du:dateUtc="2024-10-29T17:19:00Z">
                  <w:rPr>
                    <w:rStyle w:val="Hyperlink"/>
                    <w:noProof/>
                  </w:rPr>
                </w:rPrChange>
              </w:rPr>
              <w:delText>Error Handling</w:delText>
            </w:r>
            <w:r w:rsidDel="00480F5B">
              <w:rPr>
                <w:noProof/>
                <w:webHidden/>
              </w:rPr>
              <w:tab/>
              <w:delText>11</w:delText>
            </w:r>
          </w:del>
        </w:p>
        <w:p w14:paraId="55598215" w14:textId="3338A8DA" w:rsidR="28AFF48F" w:rsidRDefault="28AFF48F" w:rsidP="28AFF48F">
          <w:pPr>
            <w:pStyle w:val="TOC1"/>
            <w:tabs>
              <w:tab w:val="left" w:pos="435"/>
              <w:tab w:val="right" w:leader="dot" w:pos="9015"/>
            </w:tabs>
            <w:rPr>
              <w:rStyle w:val="Hyperlink"/>
            </w:rPr>
          </w:pPr>
          <w:r>
            <w:fldChar w:fldCharType="end"/>
          </w:r>
        </w:p>
      </w:sdtContent>
    </w:sdt>
    <w:p w14:paraId="498C76AB" w14:textId="204F889E" w:rsidR="00C637D9" w:rsidRPr="00B67F96" w:rsidRDefault="00C637D9">
      <w:pPr>
        <w:rPr>
          <w:rStyle w:val="Hyperlink"/>
          <w:rFonts w:ascii="Arial" w:hAnsi="Arial" w:cs="Arial"/>
          <w:noProof/>
        </w:rPr>
      </w:pPr>
    </w:p>
    <w:p w14:paraId="44552E4B" w14:textId="3E66E24D" w:rsidR="00C637D9" w:rsidRDefault="00C637D9">
      <w:pPr>
        <w:rPr>
          <w:rFonts w:ascii="Arial" w:hAnsi="Arial" w:cs="Arial"/>
          <w:b/>
          <w:color w:val="1F497D" w:themeColor="text2"/>
          <w:sz w:val="17"/>
          <w:szCs w:val="17"/>
        </w:rPr>
      </w:pPr>
    </w:p>
    <w:p w14:paraId="508757AF" w14:textId="77777777" w:rsidR="00C637D9" w:rsidRDefault="00C637D9">
      <w:pPr>
        <w:rPr>
          <w:rFonts w:ascii="Arial" w:hAnsi="Arial" w:cs="Arial"/>
          <w:b/>
          <w:color w:val="1F497D" w:themeColor="text2"/>
          <w:sz w:val="17"/>
          <w:szCs w:val="17"/>
        </w:rPr>
      </w:pPr>
      <w:r>
        <w:rPr>
          <w:rFonts w:ascii="Arial" w:hAnsi="Arial" w:cs="Arial"/>
          <w:b/>
          <w:color w:val="1F497D" w:themeColor="text2"/>
          <w:sz w:val="17"/>
          <w:szCs w:val="17"/>
        </w:rPr>
        <w:br w:type="page"/>
      </w:r>
    </w:p>
    <w:p w14:paraId="3F7F6F03" w14:textId="76E85597" w:rsidR="00004381" w:rsidRPr="001500EF" w:rsidRDefault="00997984" w:rsidP="00383C3D">
      <w:pPr>
        <w:pStyle w:val="Heading1"/>
        <w:numPr>
          <w:ilvl w:val="0"/>
          <w:numId w:val="10"/>
        </w:numPr>
        <w:jc w:val="both"/>
      </w:pPr>
      <w:bookmarkStart w:id="134" w:name="_Toc181134595"/>
      <w:bookmarkStart w:id="135" w:name="_Toc63175073"/>
      <w:r>
        <w:lastRenderedPageBreak/>
        <w:t>As IS Landscape</w:t>
      </w:r>
      <w:bookmarkEnd w:id="134"/>
    </w:p>
    <w:p w14:paraId="3EDB1CB0" w14:textId="77777777" w:rsidR="00632BCC" w:rsidRDefault="00004381" w:rsidP="003A0718">
      <w:pPr>
        <w:jc w:val="both"/>
      </w:pPr>
      <w:r>
        <w:t xml:space="preserve"> </w:t>
      </w:r>
    </w:p>
    <w:p w14:paraId="20F74AD8" w14:textId="1DF26E87" w:rsidR="003A0718" w:rsidRPr="00FE4EE2" w:rsidRDefault="004B1B03" w:rsidP="003A0718">
      <w:pPr>
        <w:jc w:val="both"/>
        <w:rPr>
          <w:rFonts w:cstheme="minorHAnsi"/>
        </w:rPr>
      </w:pPr>
      <w:del w:id="136" w:author="Dave Terpstra (Consultant)" w:date="2024-10-28T10:09:00Z" w16du:dateUtc="2024-10-28T09:09:00Z">
        <w:r w:rsidDel="00DE0326">
          <w:rPr>
            <w:rFonts w:cstheme="minorHAnsi"/>
          </w:rPr>
          <w:delText>GAVI</w:delText>
        </w:r>
      </w:del>
      <w:ins w:id="137" w:author="Dave Terpstra (Consultant)" w:date="2024-10-28T10:09:00Z" w16du:dateUtc="2024-10-28T09:09:00Z">
        <w:r w:rsidR="00DE0326">
          <w:rPr>
            <w:rFonts w:cstheme="minorHAnsi"/>
          </w:rPr>
          <w:t>Gavi</w:t>
        </w:r>
      </w:ins>
      <w:r w:rsidR="003A0718">
        <w:rPr>
          <w:rFonts w:cstheme="minorHAnsi"/>
        </w:rPr>
        <w:t xml:space="preserve"> </w:t>
      </w:r>
      <w:r w:rsidR="003A0718" w:rsidRPr="00FE4EE2">
        <w:rPr>
          <w:rFonts w:cstheme="minorHAnsi"/>
        </w:rPr>
        <w:t xml:space="preserve">is currently using </w:t>
      </w:r>
      <w:r w:rsidR="003F34C1">
        <w:rPr>
          <w:rFonts w:cstheme="minorHAnsi"/>
        </w:rPr>
        <w:t>SAP S4 HANA</w:t>
      </w:r>
      <w:r w:rsidR="00547CA0">
        <w:rPr>
          <w:rFonts w:cstheme="minorHAnsi"/>
        </w:rPr>
        <w:t xml:space="preserve"> </w:t>
      </w:r>
      <w:r w:rsidR="003A0718" w:rsidRPr="001816C2">
        <w:rPr>
          <w:rFonts w:cstheme="minorHAnsi"/>
        </w:rPr>
        <w:t>ERP</w:t>
      </w:r>
      <w:r w:rsidR="003A0718">
        <w:rPr>
          <w:rFonts w:cstheme="minorHAnsi"/>
        </w:rPr>
        <w:t xml:space="preserve"> to maintain the entire v</w:t>
      </w:r>
      <w:r w:rsidR="003A0718" w:rsidRPr="00FE4EE2">
        <w:rPr>
          <w:rFonts w:cstheme="minorHAnsi"/>
        </w:rPr>
        <w:t>endor</w:t>
      </w:r>
      <w:r w:rsidR="00547CA0">
        <w:rPr>
          <w:rFonts w:cstheme="minorHAnsi"/>
        </w:rPr>
        <w:t>/supplier</w:t>
      </w:r>
      <w:r w:rsidR="003A0718" w:rsidRPr="00FE4EE2">
        <w:rPr>
          <w:rFonts w:cstheme="minorHAnsi"/>
        </w:rPr>
        <w:t xml:space="preserve"> repository. This system wil</w:t>
      </w:r>
      <w:r w:rsidR="003A0718">
        <w:rPr>
          <w:rFonts w:cstheme="minorHAnsi"/>
        </w:rPr>
        <w:t>l be integrated with Zycus for v</w:t>
      </w:r>
      <w:r w:rsidR="003A0718" w:rsidRPr="00FE4EE2">
        <w:rPr>
          <w:rFonts w:cstheme="minorHAnsi"/>
        </w:rPr>
        <w:t>endor</w:t>
      </w:r>
      <w:r w:rsidR="00547CA0">
        <w:rPr>
          <w:rFonts w:cstheme="minorHAnsi"/>
        </w:rPr>
        <w:t>/supplier</w:t>
      </w:r>
      <w:r w:rsidR="003A0718" w:rsidRPr="00FE4EE2">
        <w:rPr>
          <w:rFonts w:cstheme="minorHAnsi"/>
        </w:rPr>
        <w:t xml:space="preserve"> management.</w:t>
      </w:r>
    </w:p>
    <w:p w14:paraId="35845839" w14:textId="04FB9CB5" w:rsidR="007A6769" w:rsidRPr="001500EF" w:rsidRDefault="0013192A" w:rsidP="00383C3D">
      <w:pPr>
        <w:pStyle w:val="Heading1"/>
        <w:numPr>
          <w:ilvl w:val="0"/>
          <w:numId w:val="10"/>
        </w:numPr>
        <w:jc w:val="both"/>
      </w:pPr>
      <w:bookmarkStart w:id="138" w:name="_Toc181134596"/>
      <w:r>
        <w:t>To Be Landscape</w:t>
      </w:r>
      <w:bookmarkEnd w:id="138"/>
    </w:p>
    <w:p w14:paraId="31394CF6" w14:textId="01942DC8" w:rsidR="007A6769" w:rsidRDefault="007A6769" w:rsidP="007A6769">
      <w:pPr>
        <w:pStyle w:val="ListParagraph"/>
        <w:autoSpaceDE w:val="0"/>
        <w:autoSpaceDN w:val="0"/>
        <w:spacing w:after="0" w:line="260" w:lineRule="atLeast"/>
        <w:ind w:left="360"/>
        <w:rPr>
          <w:b/>
        </w:rPr>
      </w:pPr>
    </w:p>
    <w:p w14:paraId="38CA41D8" w14:textId="3ED475A9" w:rsidR="008E6C1C" w:rsidRPr="001855D7" w:rsidRDefault="008E6C1C" w:rsidP="008E6C1C">
      <w:r>
        <w:t xml:space="preserve">Zycus iSupplier </w:t>
      </w:r>
      <w:r w:rsidRPr="001855D7">
        <w:t xml:space="preserve">will be used as </w:t>
      </w:r>
      <w:r w:rsidR="00A8537B">
        <w:t>the</w:t>
      </w:r>
      <w:r w:rsidRPr="001855D7">
        <w:t xml:space="preserve"> primary solution to create and maintain the vendor information and will facilitate the </w:t>
      </w:r>
      <w:r w:rsidR="000A4382">
        <w:t>Create,</w:t>
      </w:r>
      <w:ins w:id="139" w:author="Dave Terpstra (Consultant)" w:date="2024-10-28T09:50:00Z" w16du:dateUtc="2024-10-28T08:50:00Z">
        <w:r w:rsidR="00B16277">
          <w:t xml:space="preserve"> </w:t>
        </w:r>
      </w:ins>
      <w:r w:rsidR="000A4382">
        <w:t>Edit,</w:t>
      </w:r>
      <w:ins w:id="140" w:author="Dave Terpstra (Consultant)" w:date="2024-10-28T09:50:00Z" w16du:dateUtc="2024-10-28T08:50:00Z">
        <w:r w:rsidR="00B16277">
          <w:t xml:space="preserve"> </w:t>
        </w:r>
      </w:ins>
      <w:r w:rsidR="000A4382">
        <w:t>Deactivate,</w:t>
      </w:r>
      <w:ins w:id="141" w:author="Dave Terpstra (Consultant)" w:date="2024-10-28T09:50:00Z" w16du:dateUtc="2024-10-28T08:50:00Z">
        <w:r w:rsidR="00B16277">
          <w:t xml:space="preserve"> </w:t>
        </w:r>
      </w:ins>
      <w:r w:rsidR="000A4382">
        <w:t xml:space="preserve">Reactivate and </w:t>
      </w:r>
      <w:r w:rsidR="00EF726D">
        <w:t>O</w:t>
      </w:r>
      <w:r w:rsidR="000A4382">
        <w:t>n-Hold</w:t>
      </w:r>
      <w:r w:rsidRPr="001855D7">
        <w:t xml:space="preserve"> of vendors</w:t>
      </w:r>
      <w:r w:rsidR="00145783">
        <w:t xml:space="preserve"> </w:t>
      </w:r>
      <w:r w:rsidR="001454BC">
        <w:t>via iSupplier UI</w:t>
      </w:r>
      <w:r w:rsidRPr="001855D7">
        <w:t xml:space="preserve">. </w:t>
      </w:r>
      <w:del w:id="142" w:author="Dave Terpstra (Consultant)" w:date="2024-10-28T10:09:00Z" w16du:dateUtc="2024-10-28T09:09:00Z">
        <w:r w:rsidR="004B1B03" w:rsidDel="00DE0326">
          <w:delText>GAVI</w:delText>
        </w:r>
      </w:del>
      <w:ins w:id="143" w:author="Dave Terpstra (Consultant)" w:date="2024-10-28T10:09:00Z" w16du:dateUtc="2024-10-28T09:09:00Z">
        <w:r w:rsidR="00DE0326">
          <w:t>Gavi</w:t>
        </w:r>
      </w:ins>
      <w:r w:rsidR="001F2B9A">
        <w:t xml:space="preserve"> </w:t>
      </w:r>
      <w:r w:rsidRPr="001855D7">
        <w:t xml:space="preserve">will integrate the Vendor information from </w:t>
      </w:r>
      <w:r>
        <w:t>iSupplier</w:t>
      </w:r>
      <w:r w:rsidRPr="001855D7">
        <w:t xml:space="preserve"> into </w:t>
      </w:r>
      <w:r w:rsidR="006F0BE2">
        <w:t>SAP</w:t>
      </w:r>
      <w:r w:rsidRPr="001855D7">
        <w:t xml:space="preserve"> through </w:t>
      </w:r>
      <w:proofErr w:type="spellStart"/>
      <w:r w:rsidR="006F0BE2">
        <w:t>Workato</w:t>
      </w:r>
      <w:proofErr w:type="spellEnd"/>
      <w:r w:rsidR="007E4B3F">
        <w:t xml:space="preserve"> as their middleware</w:t>
      </w:r>
      <w:ins w:id="144" w:author="Dave Terpstra (Consultant)" w:date="2024-10-28T09:55:00Z" w16du:dateUtc="2024-10-28T08:55:00Z">
        <w:r w:rsidR="00B23B48">
          <w:t xml:space="preserve"> and the same </w:t>
        </w:r>
        <w:r w:rsidR="00F44EC3">
          <w:t xml:space="preserve">information will be </w:t>
        </w:r>
        <w:r w:rsidR="00BE7BF9">
          <w:t xml:space="preserve">integrated from </w:t>
        </w:r>
        <w:proofErr w:type="spellStart"/>
        <w:r w:rsidR="00BE7BF9">
          <w:t>Workato</w:t>
        </w:r>
        <w:proofErr w:type="spellEnd"/>
        <w:r w:rsidR="00BE7BF9">
          <w:t xml:space="preserve"> </w:t>
        </w:r>
      </w:ins>
      <w:ins w:id="145" w:author="Dave Terpstra (Consultant)" w:date="2024-10-28T09:56:00Z" w16du:dateUtc="2024-10-28T08:56:00Z">
        <w:r w:rsidR="00BE7BF9">
          <w:t xml:space="preserve">to </w:t>
        </w:r>
        <w:proofErr w:type="spellStart"/>
        <w:r w:rsidR="00C068AD">
          <w:t>Safesforce</w:t>
        </w:r>
      </w:ins>
      <w:commentRangeStart w:id="146"/>
      <w:commentRangeStart w:id="147"/>
      <w:proofErr w:type="spellEnd"/>
      <w:r w:rsidRPr="001855D7">
        <w:t>.</w:t>
      </w:r>
      <w:commentRangeEnd w:id="146"/>
      <w:r w:rsidR="004374AE">
        <w:rPr>
          <w:rStyle w:val="CommentReference"/>
        </w:rPr>
        <w:commentReference w:id="146"/>
      </w:r>
      <w:commentRangeEnd w:id="147"/>
      <w:r>
        <w:rPr>
          <w:rStyle w:val="CommentReference"/>
        </w:rPr>
        <w:commentReference w:id="147"/>
      </w:r>
    </w:p>
    <w:p w14:paraId="424CDCE0" w14:textId="35D7A13E" w:rsidR="008E6C1C" w:rsidRDefault="008E6C1C" w:rsidP="008E6C1C">
      <w:r>
        <w:t xml:space="preserve">An </w:t>
      </w:r>
      <w:bookmarkStart w:id="150" w:name="_Int_k4hEXOpZ"/>
      <w:r>
        <w:t>API</w:t>
      </w:r>
      <w:bookmarkEnd w:id="150"/>
      <w:r>
        <w:t xml:space="preserve"> based Integration approach has been chosen to be implemented to maintain real time synchronization between </w:t>
      </w:r>
      <w:del w:id="151" w:author="Dave Terpstra (Consultant)" w:date="2024-10-28T10:09:00Z" w16du:dateUtc="2024-10-28T09:09:00Z">
        <w:r w:rsidR="004B1B03" w:rsidDel="00DE0326">
          <w:delText>GAVI</w:delText>
        </w:r>
      </w:del>
      <w:ins w:id="152" w:author="Dave Terpstra (Consultant)" w:date="2024-10-28T10:09:00Z" w16du:dateUtc="2024-10-28T09:09:00Z">
        <w:r w:rsidR="00DE0326">
          <w:t>Gavi</w:t>
        </w:r>
      </w:ins>
      <w:r>
        <w:t xml:space="preserve"> and Zycus systems, which will </w:t>
      </w:r>
      <w:r w:rsidR="005C7C7E">
        <w:t>use</w:t>
      </w:r>
      <w:r>
        <w:t xml:space="preserve"> </w:t>
      </w:r>
      <w:proofErr w:type="spellStart"/>
      <w:r w:rsidR="00B2208F">
        <w:rPr>
          <w:rFonts w:ascii="Calibri" w:eastAsia="Times New Roman" w:hAnsi="Calibri" w:cs="Calibri"/>
          <w:color w:val="000000"/>
        </w:rPr>
        <w:t>o</w:t>
      </w:r>
      <w:r w:rsidR="00141635" w:rsidRPr="001F5AC3">
        <w:rPr>
          <w:rFonts w:ascii="Calibri" w:eastAsia="Times New Roman" w:hAnsi="Calibri" w:cs="Calibri"/>
          <w:color w:val="000000"/>
        </w:rPr>
        <w:t>Auth</w:t>
      </w:r>
      <w:proofErr w:type="spellEnd"/>
      <w:r w:rsidR="00B2208F">
        <w:rPr>
          <w:rFonts w:ascii="Calibri" w:eastAsia="Times New Roman" w:hAnsi="Calibri" w:cs="Calibri"/>
          <w:color w:val="000000"/>
        </w:rPr>
        <w:t xml:space="preserve"> 2.0</w:t>
      </w:r>
      <w:r w:rsidR="001F5AC3">
        <w:rPr>
          <w:rFonts w:ascii="Calibri" w:eastAsia="Times New Roman" w:hAnsi="Calibri" w:cs="Calibri"/>
          <w:color w:val="000000"/>
        </w:rPr>
        <w:t xml:space="preserve"> </w:t>
      </w:r>
      <w:r>
        <w:t xml:space="preserve">to authenticate with </w:t>
      </w:r>
      <w:del w:id="153" w:author="Dave Terpstra (Consultant)" w:date="2024-10-28T10:08:00Z" w16du:dateUtc="2024-10-28T09:08:00Z">
        <w:r w:rsidR="004B1B03" w:rsidDel="00DE0326">
          <w:delText>GAVI</w:delText>
        </w:r>
      </w:del>
      <w:ins w:id="154" w:author="Dave Terpstra (Consultant)" w:date="2024-10-28T10:08:00Z" w16du:dateUtc="2024-10-28T09:08:00Z">
        <w:r w:rsidR="00DE0326">
          <w:t>Gavi</w:t>
        </w:r>
      </w:ins>
      <w:r>
        <w:t xml:space="preserve"> </w:t>
      </w:r>
      <w:bookmarkStart w:id="155" w:name="_Int_5JwsCaa5"/>
      <w:r>
        <w:t>APIs</w:t>
      </w:r>
      <w:bookmarkEnd w:id="155"/>
      <w:r w:rsidR="00236B42">
        <w:t xml:space="preserve"> and </w:t>
      </w:r>
      <w:r w:rsidR="00976A78">
        <w:t>2-factor Auth</w:t>
      </w:r>
      <w:r w:rsidR="00236B42">
        <w:t xml:space="preserve"> </w:t>
      </w:r>
      <w:r w:rsidR="001F5AC3">
        <w:t>to authenticate with Zycus APIs.</w:t>
      </w:r>
    </w:p>
    <w:p w14:paraId="64B5D082" w14:textId="7DA78097" w:rsidR="00984587" w:rsidRDefault="00984587" w:rsidP="00984587">
      <w:r>
        <w:t>Zycus iSupplier will allow all applicable actions on UI for the authorized users</w:t>
      </w:r>
      <w:r w:rsidR="00082AAF">
        <w:t>.</w:t>
      </w:r>
      <w:ins w:id="156" w:author="Dave Terpstra (Consultant)" w:date="2024-10-28T10:00:00Z" w16du:dateUtc="2024-10-28T09:00:00Z">
        <w:r w:rsidR="00E71D41">
          <w:t xml:space="preserve"> </w:t>
        </w:r>
      </w:ins>
      <w:r>
        <w:t xml:space="preserve">The Implementation type will be </w:t>
      </w:r>
      <w:proofErr w:type="spellStart"/>
      <w:r>
        <w:t>zDoc</w:t>
      </w:r>
      <w:proofErr w:type="spellEnd"/>
      <w:r>
        <w:t xml:space="preserve"> for Zycus, that is, no data transformation will be done in Zycus and the payloads to and from Zycus will follow the standard Zycus data structure.</w:t>
      </w:r>
    </w:p>
    <w:p w14:paraId="6567CEDB" w14:textId="146FC36E" w:rsidR="00984587" w:rsidRPr="001855D7" w:rsidRDefault="00984587" w:rsidP="00984587">
      <w:r>
        <w:t xml:space="preserve">Zycus iConsole acts as the gateway for all transactions with Zycus and will communicate with </w:t>
      </w:r>
      <w:del w:id="157" w:author="Dave Terpstra (Consultant)" w:date="2024-10-28T10:08:00Z" w16du:dateUtc="2024-10-28T09:08:00Z">
        <w:r w:rsidR="004B1B03" w:rsidDel="00DE0326">
          <w:delText>GAVI</w:delText>
        </w:r>
      </w:del>
      <w:ins w:id="158" w:author="Dave Terpstra (Consultant)" w:date="2024-10-28T10:08:00Z" w16du:dateUtc="2024-10-28T09:08:00Z">
        <w:r w:rsidR="00DE0326">
          <w:t>Gavi</w:t>
        </w:r>
      </w:ins>
      <w:r>
        <w:t xml:space="preserve">’s middleware solution, </w:t>
      </w:r>
      <w:proofErr w:type="spellStart"/>
      <w:r w:rsidR="00C508B9">
        <w:t>Workato</w:t>
      </w:r>
      <w:proofErr w:type="spellEnd"/>
      <w:r>
        <w:t xml:space="preserve">, which will then communicate with the </w:t>
      </w:r>
      <w:del w:id="159" w:author="Dave Terpstra (Consultant)" w:date="2024-10-28T10:08:00Z" w16du:dateUtc="2024-10-28T09:08:00Z">
        <w:r w:rsidR="004B1B03" w:rsidDel="00DE0326">
          <w:delText>GAVI</w:delText>
        </w:r>
      </w:del>
      <w:ins w:id="160" w:author="Dave Terpstra (Consultant)" w:date="2024-10-28T10:08:00Z" w16du:dateUtc="2024-10-28T09:08:00Z">
        <w:r w:rsidR="00DE0326">
          <w:t>Gavi</w:t>
        </w:r>
      </w:ins>
      <w:r>
        <w:t xml:space="preserve"> ERP </w:t>
      </w:r>
      <w:r w:rsidR="00C508B9">
        <w:t>SAP S4 HANA</w:t>
      </w:r>
      <w:r>
        <w:t>.</w:t>
      </w:r>
    </w:p>
    <w:p w14:paraId="68FF282E" w14:textId="77777777" w:rsidR="000B5352" w:rsidRDefault="008E6C1C">
      <w:r w:rsidRPr="001855D7">
        <w:rPr>
          <w:b/>
        </w:rPr>
        <w:t>Note</w:t>
      </w:r>
      <w:r w:rsidRPr="001855D7">
        <w:t>:</w:t>
      </w:r>
    </w:p>
    <w:p w14:paraId="075F2A62" w14:textId="250F5964" w:rsidR="000B5352" w:rsidRDefault="008E6C1C" w:rsidP="000B5352">
      <w:pPr>
        <w:pStyle w:val="ListParagraph"/>
        <w:numPr>
          <w:ilvl w:val="0"/>
          <w:numId w:val="35"/>
        </w:numPr>
      </w:pPr>
      <w:r w:rsidRPr="001855D7">
        <w:t xml:space="preserve">The data exchange between </w:t>
      </w:r>
      <w:del w:id="161" w:author="Dave Terpstra (Consultant)" w:date="2024-10-28T10:08:00Z" w16du:dateUtc="2024-10-28T09:08:00Z">
        <w:r w:rsidR="004B1B03" w:rsidDel="00DE0326">
          <w:delText>GAVI</w:delText>
        </w:r>
      </w:del>
      <w:ins w:id="162" w:author="Dave Terpstra (Consultant)" w:date="2024-10-28T10:08:00Z" w16du:dateUtc="2024-10-28T09:08:00Z">
        <w:r w:rsidR="00DE0326">
          <w:t>Gavi</w:t>
        </w:r>
      </w:ins>
      <w:r w:rsidRPr="001855D7">
        <w:t xml:space="preserve"> and Zycus in API Based Integration </w:t>
      </w:r>
      <w:r>
        <w:t>a</w:t>
      </w:r>
      <w:r w:rsidRPr="001855D7">
        <w:t xml:space="preserve">pproach will be as per </w:t>
      </w:r>
      <w:proofErr w:type="spellStart"/>
      <w:r w:rsidRPr="001855D7">
        <w:t>zDoc</w:t>
      </w:r>
      <w:proofErr w:type="spellEnd"/>
      <w:r w:rsidRPr="001855D7">
        <w:t xml:space="preserve"> standard shared by Zycus</w:t>
      </w:r>
      <w:r w:rsidR="007B5AC8">
        <w:t xml:space="preserve"> in JSON format</w:t>
      </w:r>
      <w:r w:rsidRPr="001855D7">
        <w:t>.</w:t>
      </w:r>
    </w:p>
    <w:p w14:paraId="32455023" w14:textId="663FB32B" w:rsidR="00117F67" w:rsidRDefault="00117F67" w:rsidP="000B5352">
      <w:pPr>
        <w:pStyle w:val="ListParagraph"/>
        <w:numPr>
          <w:ilvl w:val="0"/>
          <w:numId w:val="35"/>
        </w:numPr>
      </w:pPr>
      <w:r>
        <w:t>Zycus Suppliers would have 1system-1 facility configuration.</w:t>
      </w:r>
    </w:p>
    <w:p w14:paraId="175C30E7" w14:textId="53B7EAA7" w:rsidR="004B53F9" w:rsidRDefault="004B53F9" w:rsidP="000B5352">
      <w:pPr>
        <w:pStyle w:val="ListParagraph"/>
        <w:numPr>
          <w:ilvl w:val="0"/>
          <w:numId w:val="35"/>
        </w:numPr>
      </w:pPr>
      <w:r>
        <w:br w:type="page"/>
      </w:r>
    </w:p>
    <w:p w14:paraId="5154B76A" w14:textId="6EFFD3AD" w:rsidR="00764CCF" w:rsidRDefault="00290953" w:rsidP="000B5352">
      <w:pPr>
        <w:pStyle w:val="Heading1"/>
        <w:numPr>
          <w:ilvl w:val="0"/>
          <w:numId w:val="35"/>
        </w:numPr>
        <w:autoSpaceDE w:val="0"/>
        <w:autoSpaceDN w:val="0"/>
        <w:spacing w:line="260" w:lineRule="atLeast"/>
        <w:jc w:val="both"/>
      </w:pPr>
      <w:bookmarkStart w:id="163" w:name="_Toc181134597"/>
      <w:r>
        <w:lastRenderedPageBreak/>
        <w:t>Interface Details</w:t>
      </w:r>
      <w:bookmarkEnd w:id="163"/>
    </w:p>
    <w:p w14:paraId="04F82334" w14:textId="6383C895" w:rsidR="00D0139A" w:rsidRDefault="008F65F2" w:rsidP="000B5352">
      <w:pPr>
        <w:pStyle w:val="Heading1"/>
        <w:numPr>
          <w:ilvl w:val="1"/>
          <w:numId w:val="35"/>
        </w:numPr>
        <w:jc w:val="both"/>
      </w:pPr>
      <w:bookmarkStart w:id="164" w:name="_Toc181134598"/>
      <w:r>
        <w:t>Supplier Integration</w:t>
      </w:r>
      <w:bookmarkEnd w:id="164"/>
    </w:p>
    <w:p w14:paraId="31954110" w14:textId="415B414F" w:rsidR="009C2628" w:rsidRDefault="00764CCF">
      <w:pPr>
        <w:pStyle w:val="Heading1"/>
        <w:numPr>
          <w:ilvl w:val="2"/>
          <w:numId w:val="35"/>
        </w:numPr>
      </w:pPr>
      <w:bookmarkStart w:id="165" w:name="_Toc181134599"/>
      <w:r>
        <w:t xml:space="preserve">Descriptive </w:t>
      </w:r>
      <w:r w:rsidR="006951BC">
        <w:t>Diagram</w:t>
      </w:r>
      <w:bookmarkEnd w:id="165"/>
    </w:p>
    <w:p w14:paraId="4DF8E07E" w14:textId="77777777" w:rsidR="00D16C13" w:rsidRPr="00D16C13" w:rsidRDefault="00D16C13" w:rsidP="00D16C13"/>
    <w:p w14:paraId="4736F912" w14:textId="27E28BB6" w:rsidR="00062849" w:rsidRDefault="00E12608" w:rsidP="009C7B33">
      <w:pPr>
        <w:jc w:val="center"/>
      </w:pPr>
      <w:r>
        <w:rPr>
          <w:noProof/>
        </w:rPr>
        <w:drawing>
          <wp:inline distT="0" distB="0" distL="0" distR="0" wp14:anchorId="4DB07C05" wp14:editId="56873703">
            <wp:extent cx="6225564" cy="2439478"/>
            <wp:effectExtent l="19050" t="19050" r="22860" b="18415"/>
            <wp:docPr id="919410960" name="Picture 8" descr="A close-up of a 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410960" name="Picture 8" descr="A close-up of a pape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247543" cy="2448091"/>
                    </a:xfrm>
                    <a:prstGeom prst="rect">
                      <a:avLst/>
                    </a:prstGeom>
                    <a:noFill/>
                    <a:ln w="12700" cmpd="sng">
                      <a:solidFill>
                        <a:schemeClr val="tx1">
                          <a:lumMod val="65000"/>
                          <a:lumOff val="35000"/>
                        </a:schemeClr>
                      </a:solidFill>
                    </a:ln>
                  </pic:spPr>
                </pic:pic>
              </a:graphicData>
            </a:graphic>
          </wp:inline>
        </w:drawing>
      </w:r>
    </w:p>
    <w:p w14:paraId="24C69B7D" w14:textId="5B66759F" w:rsidR="00BB15D1" w:rsidRDefault="004B6B5A" w:rsidP="004B6B5A">
      <w:pPr>
        <w:pStyle w:val="Caption"/>
        <w:jc w:val="center"/>
      </w:pPr>
      <w:r>
        <w:t xml:space="preserve">Figure </w:t>
      </w:r>
      <w:r>
        <w:fldChar w:fldCharType="begin"/>
      </w:r>
      <w:r>
        <w:instrText>SEQ Figure \* ARABIC</w:instrText>
      </w:r>
      <w:r>
        <w:fldChar w:fldCharType="separate"/>
      </w:r>
      <w:r>
        <w:rPr>
          <w:noProof/>
        </w:rPr>
        <w:t>1</w:t>
      </w:r>
      <w:r>
        <w:fldChar w:fldCharType="end"/>
      </w:r>
      <w:r>
        <w:t xml:space="preserve"> </w:t>
      </w:r>
      <w:r w:rsidR="00632709">
        <w:t xml:space="preserve">Low </w:t>
      </w:r>
      <w:r w:rsidR="00632709" w:rsidRPr="00FF74C7">
        <w:t>Level</w:t>
      </w:r>
      <w:r w:rsidRPr="00FF74C7">
        <w:t xml:space="preserve"> Design Diagram</w:t>
      </w:r>
    </w:p>
    <w:p w14:paraId="4458AABB" w14:textId="5440A394" w:rsidR="00BE2A97" w:rsidRDefault="00BE2A97" w:rsidP="000B5352">
      <w:pPr>
        <w:pStyle w:val="Heading1"/>
        <w:numPr>
          <w:ilvl w:val="2"/>
          <w:numId w:val="35"/>
        </w:numPr>
      </w:pPr>
      <w:bookmarkStart w:id="166" w:name="_Toc181134600"/>
      <w:r>
        <w:t>Events</w:t>
      </w:r>
      <w:bookmarkEnd w:id="166"/>
      <w:r>
        <w:t xml:space="preserve">  </w:t>
      </w:r>
    </w:p>
    <w:p w14:paraId="58148A0A" w14:textId="77777777" w:rsidR="00145024" w:rsidRDefault="00145024" w:rsidP="00BE2A97"/>
    <w:tbl>
      <w:tblPr>
        <w:tblW w:w="9527"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684"/>
        <w:gridCol w:w="1529"/>
        <w:gridCol w:w="1094"/>
        <w:gridCol w:w="1402"/>
        <w:gridCol w:w="1294"/>
        <w:gridCol w:w="2048"/>
        <w:gridCol w:w="1476"/>
      </w:tblGrid>
      <w:tr w:rsidR="00BB5D68" w:rsidRPr="000652C6" w14:paraId="2960A7FB" w14:textId="77777777">
        <w:trPr>
          <w:trHeight w:val="272"/>
        </w:trPr>
        <w:tc>
          <w:tcPr>
            <w:tcW w:w="684" w:type="dxa"/>
            <w:shd w:val="clear" w:color="000000" w:fill="8EA9DB"/>
            <w:noWrap/>
            <w:vAlign w:val="center"/>
            <w:hideMark/>
          </w:tcPr>
          <w:p w14:paraId="729C1DED" w14:textId="77777777" w:rsidR="00BB5D68" w:rsidRPr="00B639E6" w:rsidRDefault="00BB5D68">
            <w:pPr>
              <w:spacing w:after="0" w:line="240" w:lineRule="auto"/>
              <w:jc w:val="center"/>
              <w:rPr>
                <w:rFonts w:ascii="Calibri" w:eastAsia="Times New Roman" w:hAnsi="Calibri" w:cs="Calibri"/>
                <w:b/>
                <w:color w:val="000000"/>
                <w:sz w:val="18"/>
                <w:szCs w:val="18"/>
              </w:rPr>
            </w:pPr>
            <w:r w:rsidRPr="4560E5B3">
              <w:rPr>
                <w:rFonts w:ascii="Calibri" w:eastAsia="Times New Roman" w:hAnsi="Calibri" w:cs="Calibri"/>
                <w:b/>
                <w:color w:val="000000" w:themeColor="text1"/>
                <w:sz w:val="18"/>
                <w:szCs w:val="18"/>
              </w:rPr>
              <w:t>SL No.</w:t>
            </w:r>
          </w:p>
        </w:tc>
        <w:tc>
          <w:tcPr>
            <w:tcW w:w="1529" w:type="dxa"/>
            <w:shd w:val="clear" w:color="000000" w:fill="8EA9DB"/>
            <w:noWrap/>
            <w:vAlign w:val="center"/>
            <w:hideMark/>
          </w:tcPr>
          <w:p w14:paraId="6A350D73" w14:textId="77777777" w:rsidR="00BB5D68" w:rsidRPr="00B639E6" w:rsidRDefault="00BB5D68">
            <w:pPr>
              <w:spacing w:after="0" w:line="240" w:lineRule="auto"/>
              <w:jc w:val="center"/>
              <w:rPr>
                <w:rFonts w:ascii="Calibri" w:eastAsia="Times New Roman" w:hAnsi="Calibri" w:cs="Calibri"/>
                <w:b/>
                <w:color w:val="000000"/>
                <w:sz w:val="18"/>
                <w:szCs w:val="18"/>
              </w:rPr>
            </w:pPr>
            <w:r w:rsidRPr="4560E5B3">
              <w:rPr>
                <w:rFonts w:ascii="Calibri" w:eastAsia="Times New Roman" w:hAnsi="Calibri" w:cs="Calibri"/>
                <w:b/>
                <w:color w:val="000000" w:themeColor="text1"/>
                <w:sz w:val="18"/>
                <w:szCs w:val="18"/>
              </w:rPr>
              <w:t>Interface Name</w:t>
            </w:r>
          </w:p>
        </w:tc>
        <w:tc>
          <w:tcPr>
            <w:tcW w:w="1177" w:type="dxa"/>
            <w:shd w:val="clear" w:color="000000" w:fill="8EA9DB"/>
            <w:vAlign w:val="center"/>
          </w:tcPr>
          <w:p w14:paraId="1051D477" w14:textId="77777777" w:rsidR="00BB5D68" w:rsidRPr="00B639E6" w:rsidRDefault="00BB5D68">
            <w:pPr>
              <w:spacing w:after="0" w:line="240" w:lineRule="auto"/>
              <w:jc w:val="center"/>
              <w:rPr>
                <w:rFonts w:ascii="Calibri" w:eastAsia="Times New Roman" w:hAnsi="Calibri" w:cs="Calibri"/>
                <w:b/>
                <w:color w:val="000000"/>
                <w:sz w:val="18"/>
                <w:szCs w:val="18"/>
              </w:rPr>
            </w:pPr>
            <w:r w:rsidRPr="4560E5B3">
              <w:rPr>
                <w:rFonts w:ascii="Calibri" w:eastAsia="Times New Roman" w:hAnsi="Calibri" w:cs="Calibri"/>
                <w:b/>
                <w:color w:val="000000" w:themeColor="text1"/>
                <w:sz w:val="18"/>
                <w:szCs w:val="18"/>
              </w:rPr>
              <w:t>Source</w:t>
            </w:r>
          </w:p>
        </w:tc>
        <w:tc>
          <w:tcPr>
            <w:tcW w:w="1560" w:type="dxa"/>
            <w:shd w:val="clear" w:color="000000" w:fill="8EA9DB"/>
            <w:vAlign w:val="center"/>
          </w:tcPr>
          <w:p w14:paraId="2E508AFC" w14:textId="77777777" w:rsidR="00BB5D68" w:rsidRPr="00B639E6" w:rsidRDefault="00BB5D68">
            <w:pPr>
              <w:spacing w:after="0" w:line="240" w:lineRule="auto"/>
              <w:jc w:val="center"/>
              <w:rPr>
                <w:rFonts w:ascii="Calibri" w:eastAsia="Times New Roman" w:hAnsi="Calibri" w:cs="Calibri"/>
                <w:b/>
                <w:color w:val="000000"/>
                <w:sz w:val="18"/>
                <w:szCs w:val="18"/>
              </w:rPr>
            </w:pPr>
            <w:r w:rsidRPr="4560E5B3">
              <w:rPr>
                <w:rFonts w:ascii="Calibri" w:eastAsia="Times New Roman" w:hAnsi="Calibri" w:cs="Calibri"/>
                <w:b/>
                <w:color w:val="000000" w:themeColor="text1"/>
                <w:sz w:val="18"/>
                <w:szCs w:val="18"/>
              </w:rPr>
              <w:t>Target</w:t>
            </w:r>
          </w:p>
        </w:tc>
        <w:tc>
          <w:tcPr>
            <w:tcW w:w="1294" w:type="dxa"/>
            <w:shd w:val="clear" w:color="000000" w:fill="8EA9DB"/>
            <w:noWrap/>
            <w:vAlign w:val="center"/>
            <w:hideMark/>
          </w:tcPr>
          <w:p w14:paraId="62F0B066" w14:textId="77777777" w:rsidR="00BB5D68" w:rsidRPr="00B639E6" w:rsidRDefault="00BB5D68">
            <w:pPr>
              <w:spacing w:after="0" w:line="240" w:lineRule="auto"/>
              <w:jc w:val="center"/>
              <w:rPr>
                <w:rFonts w:ascii="Calibri" w:eastAsia="Times New Roman" w:hAnsi="Calibri" w:cs="Calibri"/>
                <w:b/>
                <w:color w:val="000000"/>
                <w:sz w:val="18"/>
                <w:szCs w:val="18"/>
              </w:rPr>
            </w:pPr>
            <w:r w:rsidRPr="4560E5B3">
              <w:rPr>
                <w:rFonts w:ascii="Calibri" w:eastAsia="Times New Roman" w:hAnsi="Calibri" w:cs="Calibri"/>
                <w:b/>
                <w:color w:val="000000" w:themeColor="text1"/>
                <w:sz w:val="18"/>
                <w:szCs w:val="18"/>
              </w:rPr>
              <w:t>Direction (w.r.t Zycus)</w:t>
            </w:r>
          </w:p>
        </w:tc>
        <w:tc>
          <w:tcPr>
            <w:tcW w:w="1807" w:type="dxa"/>
            <w:shd w:val="clear" w:color="000000" w:fill="8EA9DB"/>
            <w:noWrap/>
            <w:vAlign w:val="center"/>
            <w:hideMark/>
          </w:tcPr>
          <w:p w14:paraId="46AC2480" w14:textId="77777777" w:rsidR="00BB5D68" w:rsidRPr="00B639E6" w:rsidRDefault="00BB5D68">
            <w:pPr>
              <w:spacing w:after="0" w:line="240" w:lineRule="auto"/>
              <w:jc w:val="center"/>
              <w:rPr>
                <w:rFonts w:ascii="Calibri" w:eastAsia="Times New Roman" w:hAnsi="Calibri" w:cs="Calibri"/>
                <w:b/>
                <w:color w:val="000000"/>
                <w:sz w:val="18"/>
                <w:szCs w:val="18"/>
              </w:rPr>
            </w:pPr>
            <w:r w:rsidRPr="4560E5B3">
              <w:rPr>
                <w:rFonts w:ascii="Calibri" w:eastAsia="Times New Roman" w:hAnsi="Calibri" w:cs="Calibri"/>
                <w:b/>
                <w:color w:val="000000" w:themeColor="text1"/>
                <w:sz w:val="18"/>
                <w:szCs w:val="18"/>
              </w:rPr>
              <w:t>Event Name</w:t>
            </w:r>
          </w:p>
        </w:tc>
        <w:tc>
          <w:tcPr>
            <w:tcW w:w="1476" w:type="dxa"/>
            <w:shd w:val="clear" w:color="000000" w:fill="8EA9DB"/>
            <w:noWrap/>
            <w:vAlign w:val="center"/>
            <w:hideMark/>
          </w:tcPr>
          <w:p w14:paraId="55012E79" w14:textId="77777777" w:rsidR="00BB5D68" w:rsidRPr="00B639E6" w:rsidRDefault="00BB5D68">
            <w:pPr>
              <w:spacing w:after="0" w:line="240" w:lineRule="auto"/>
              <w:jc w:val="center"/>
              <w:rPr>
                <w:rFonts w:ascii="Calibri" w:eastAsia="Times New Roman" w:hAnsi="Calibri" w:cs="Calibri"/>
                <w:b/>
                <w:color w:val="000000"/>
                <w:sz w:val="18"/>
                <w:szCs w:val="18"/>
              </w:rPr>
            </w:pPr>
            <w:r w:rsidRPr="4560E5B3">
              <w:rPr>
                <w:rFonts w:ascii="Calibri" w:eastAsia="Times New Roman" w:hAnsi="Calibri" w:cs="Calibri"/>
                <w:b/>
                <w:color w:val="000000" w:themeColor="text1"/>
                <w:sz w:val="18"/>
                <w:szCs w:val="18"/>
              </w:rPr>
              <w:t>Ack Needed</w:t>
            </w:r>
          </w:p>
        </w:tc>
      </w:tr>
      <w:tr w:rsidR="00BB5D68" w:rsidRPr="000652C6" w14:paraId="2DAE7B64" w14:textId="77777777">
        <w:trPr>
          <w:trHeight w:val="272"/>
        </w:trPr>
        <w:tc>
          <w:tcPr>
            <w:tcW w:w="684" w:type="dxa"/>
            <w:shd w:val="clear" w:color="auto" w:fill="auto"/>
            <w:noWrap/>
            <w:vAlign w:val="center"/>
            <w:hideMark/>
          </w:tcPr>
          <w:p w14:paraId="7C1921B8" w14:textId="77777777" w:rsidR="00BB5D68" w:rsidRPr="000652C6" w:rsidRDefault="00BB5D68">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529" w:type="dxa"/>
            <w:shd w:val="clear" w:color="auto" w:fill="auto"/>
            <w:noWrap/>
            <w:vAlign w:val="center"/>
            <w:hideMark/>
          </w:tcPr>
          <w:p w14:paraId="6B2F925E" w14:textId="77777777" w:rsidR="00BB5D68" w:rsidRPr="000652C6" w:rsidRDefault="00BB5D68">
            <w:pPr>
              <w:spacing w:after="0" w:line="240" w:lineRule="auto"/>
              <w:jc w:val="center"/>
              <w:rPr>
                <w:rFonts w:ascii="Calibri" w:eastAsia="Times New Roman" w:hAnsi="Calibri" w:cs="Calibri"/>
                <w:color w:val="000000"/>
              </w:rPr>
            </w:pPr>
            <w:r w:rsidRPr="00EE3DDD">
              <w:rPr>
                <w:rFonts w:ascii="Calibri" w:eastAsia="Times New Roman" w:hAnsi="Calibri" w:cs="Calibri"/>
                <w:color w:val="000000"/>
              </w:rPr>
              <w:t>SUPPLIER</w:t>
            </w:r>
          </w:p>
        </w:tc>
        <w:tc>
          <w:tcPr>
            <w:tcW w:w="1177" w:type="dxa"/>
            <w:vAlign w:val="center"/>
          </w:tcPr>
          <w:p w14:paraId="1B0F0A2D" w14:textId="77777777" w:rsidR="00BB5D68" w:rsidRPr="000652C6" w:rsidRDefault="00BB5D68">
            <w:pPr>
              <w:spacing w:after="0" w:line="240" w:lineRule="auto"/>
              <w:jc w:val="center"/>
              <w:rPr>
                <w:rFonts w:ascii="Calibri" w:eastAsia="Times New Roman" w:hAnsi="Calibri" w:cs="Calibri"/>
                <w:color w:val="000000"/>
              </w:rPr>
            </w:pPr>
            <w:r>
              <w:rPr>
                <w:rFonts w:ascii="Calibri" w:eastAsia="Times New Roman" w:hAnsi="Calibri" w:cs="Calibri"/>
                <w:color w:val="000000"/>
              </w:rPr>
              <w:t>Zycus</w:t>
            </w:r>
          </w:p>
        </w:tc>
        <w:tc>
          <w:tcPr>
            <w:tcW w:w="1560" w:type="dxa"/>
            <w:vAlign w:val="center"/>
          </w:tcPr>
          <w:p w14:paraId="2B0614B9" w14:textId="77777777" w:rsidR="00BB5D68" w:rsidRPr="000652C6" w:rsidRDefault="00BB5D68">
            <w:pPr>
              <w:spacing w:after="0" w:line="240" w:lineRule="auto"/>
              <w:jc w:val="center"/>
              <w:rPr>
                <w:rFonts w:ascii="Calibri" w:eastAsia="Times New Roman" w:hAnsi="Calibri" w:cs="Calibri"/>
                <w:color w:val="000000"/>
              </w:rPr>
            </w:pPr>
            <w:r>
              <w:rPr>
                <w:rFonts w:ascii="Calibri" w:eastAsia="Times New Roman" w:hAnsi="Calibri" w:cs="Calibri"/>
                <w:color w:val="000000"/>
              </w:rPr>
              <w:t>SAP S4 HANA</w:t>
            </w:r>
          </w:p>
        </w:tc>
        <w:tc>
          <w:tcPr>
            <w:tcW w:w="1294" w:type="dxa"/>
            <w:shd w:val="clear" w:color="auto" w:fill="auto"/>
            <w:noWrap/>
            <w:vAlign w:val="center"/>
            <w:hideMark/>
          </w:tcPr>
          <w:p w14:paraId="2355D5C6" w14:textId="77777777" w:rsidR="00BB5D68" w:rsidRPr="000652C6" w:rsidRDefault="00BB5D68">
            <w:pPr>
              <w:spacing w:after="0" w:line="240" w:lineRule="auto"/>
              <w:jc w:val="center"/>
              <w:rPr>
                <w:rFonts w:ascii="Calibri" w:eastAsia="Times New Roman" w:hAnsi="Calibri" w:cs="Calibri"/>
                <w:color w:val="000000"/>
              </w:rPr>
            </w:pPr>
            <w:r>
              <w:rPr>
                <w:rFonts w:ascii="Calibri" w:eastAsia="Times New Roman" w:hAnsi="Calibri" w:cs="Calibri"/>
                <w:color w:val="000000"/>
              </w:rPr>
              <w:t>Outbound</w:t>
            </w:r>
          </w:p>
        </w:tc>
        <w:tc>
          <w:tcPr>
            <w:tcW w:w="1807" w:type="dxa"/>
            <w:shd w:val="clear" w:color="auto" w:fill="auto"/>
            <w:noWrap/>
            <w:vAlign w:val="center"/>
            <w:hideMark/>
          </w:tcPr>
          <w:p w14:paraId="2EF6DB3B" w14:textId="7D4DB955" w:rsidR="00BB5D68" w:rsidRPr="000652C6" w:rsidRDefault="00BB5D68">
            <w:pPr>
              <w:spacing w:after="0" w:line="240" w:lineRule="auto"/>
              <w:jc w:val="center"/>
              <w:rPr>
                <w:rFonts w:ascii="Calibri" w:eastAsia="Times New Roman" w:hAnsi="Calibri" w:cs="Calibri"/>
                <w:color w:val="000000"/>
              </w:rPr>
            </w:pPr>
            <w:r>
              <w:rPr>
                <w:rFonts w:ascii="Calibri" w:eastAsia="Times New Roman" w:hAnsi="Calibri" w:cs="Calibri"/>
                <w:color w:val="000000"/>
              </w:rPr>
              <w:t>CREATE</w:t>
            </w:r>
            <w:ins w:id="167" w:author="Neeraj Jahagirdar" w:date="2024-10-28T18:53:00Z" w16du:dateUtc="2024-10-28T13:23:00Z">
              <w:r w:rsidR="00833FF6">
                <w:rPr>
                  <w:rFonts w:ascii="Calibri" w:eastAsia="Times New Roman" w:hAnsi="Calibri" w:cs="Calibri"/>
                  <w:color w:val="000000"/>
                </w:rPr>
                <w:t>/Onboarding</w:t>
              </w:r>
            </w:ins>
          </w:p>
        </w:tc>
        <w:tc>
          <w:tcPr>
            <w:tcW w:w="1476" w:type="dxa"/>
            <w:shd w:val="clear" w:color="auto" w:fill="auto"/>
            <w:noWrap/>
            <w:vAlign w:val="center"/>
            <w:hideMark/>
          </w:tcPr>
          <w:p w14:paraId="4F453927" w14:textId="77777777" w:rsidR="00BB5D68" w:rsidRPr="000652C6" w:rsidRDefault="00BB5D68">
            <w:pPr>
              <w:spacing w:after="0" w:line="240" w:lineRule="auto"/>
              <w:jc w:val="center"/>
              <w:rPr>
                <w:rFonts w:ascii="Calibri" w:eastAsia="Times New Roman" w:hAnsi="Calibri" w:cs="Calibri"/>
                <w:color w:val="000000"/>
              </w:rPr>
            </w:pPr>
            <w:r>
              <w:rPr>
                <w:rFonts w:ascii="Calibri" w:eastAsia="Times New Roman" w:hAnsi="Calibri" w:cs="Calibri"/>
                <w:color w:val="000000"/>
              </w:rPr>
              <w:t>Yes</w:t>
            </w:r>
          </w:p>
        </w:tc>
      </w:tr>
      <w:tr w:rsidR="00BB5D68" w:rsidRPr="000652C6" w14:paraId="4355B5E5" w14:textId="77777777">
        <w:trPr>
          <w:trHeight w:val="272"/>
        </w:trPr>
        <w:tc>
          <w:tcPr>
            <w:tcW w:w="684" w:type="dxa"/>
            <w:shd w:val="clear" w:color="auto" w:fill="auto"/>
            <w:noWrap/>
            <w:vAlign w:val="center"/>
          </w:tcPr>
          <w:p w14:paraId="19C06639" w14:textId="77777777" w:rsidR="00BB5D68" w:rsidRPr="000652C6" w:rsidRDefault="00BB5D68">
            <w:pPr>
              <w:spacing w:after="0" w:line="240" w:lineRule="auto"/>
              <w:jc w:val="center"/>
              <w:rPr>
                <w:rFonts w:ascii="Calibri" w:eastAsia="Times New Roman" w:hAnsi="Calibri" w:cs="Calibri"/>
                <w:color w:val="000000"/>
              </w:rPr>
            </w:pPr>
            <w:r>
              <w:rPr>
                <w:rFonts w:ascii="Calibri" w:eastAsia="Times New Roman" w:hAnsi="Calibri" w:cs="Calibri"/>
                <w:color w:val="000000"/>
              </w:rPr>
              <w:t>2</w:t>
            </w:r>
          </w:p>
        </w:tc>
        <w:tc>
          <w:tcPr>
            <w:tcW w:w="1529" w:type="dxa"/>
            <w:shd w:val="clear" w:color="auto" w:fill="auto"/>
            <w:noWrap/>
            <w:vAlign w:val="center"/>
          </w:tcPr>
          <w:p w14:paraId="051E69B5" w14:textId="77777777" w:rsidR="00BB5D68" w:rsidRPr="000652C6" w:rsidRDefault="00BB5D68">
            <w:pPr>
              <w:spacing w:after="0" w:line="240" w:lineRule="auto"/>
              <w:jc w:val="center"/>
              <w:rPr>
                <w:rFonts w:ascii="Calibri" w:eastAsia="Times New Roman" w:hAnsi="Calibri" w:cs="Calibri"/>
                <w:color w:val="000000"/>
              </w:rPr>
            </w:pPr>
            <w:r w:rsidRPr="008911C0">
              <w:rPr>
                <w:rFonts w:ascii="Calibri" w:eastAsia="Times New Roman" w:hAnsi="Calibri" w:cs="Calibri"/>
                <w:color w:val="000000"/>
              </w:rPr>
              <w:t>SUPPLIER</w:t>
            </w:r>
          </w:p>
        </w:tc>
        <w:tc>
          <w:tcPr>
            <w:tcW w:w="1177" w:type="dxa"/>
            <w:vAlign w:val="center"/>
          </w:tcPr>
          <w:p w14:paraId="7ACA05CA" w14:textId="77777777" w:rsidR="00BB5D68" w:rsidRDefault="00BB5D68">
            <w:pPr>
              <w:spacing w:after="0" w:line="240" w:lineRule="auto"/>
              <w:jc w:val="center"/>
              <w:rPr>
                <w:rFonts w:ascii="Calibri" w:eastAsia="Times New Roman" w:hAnsi="Calibri" w:cs="Calibri"/>
                <w:color w:val="000000"/>
              </w:rPr>
            </w:pPr>
            <w:r>
              <w:rPr>
                <w:rFonts w:ascii="Calibri" w:eastAsia="Times New Roman" w:hAnsi="Calibri" w:cs="Calibri"/>
                <w:color w:val="000000"/>
              </w:rPr>
              <w:t>Zycus</w:t>
            </w:r>
          </w:p>
        </w:tc>
        <w:tc>
          <w:tcPr>
            <w:tcW w:w="1560" w:type="dxa"/>
            <w:vAlign w:val="center"/>
          </w:tcPr>
          <w:p w14:paraId="334D09B3" w14:textId="77777777" w:rsidR="00BB5D68" w:rsidRDefault="00BB5D68">
            <w:pPr>
              <w:spacing w:after="0" w:line="240" w:lineRule="auto"/>
              <w:jc w:val="center"/>
              <w:rPr>
                <w:rFonts w:ascii="Calibri" w:eastAsia="Times New Roman" w:hAnsi="Calibri" w:cs="Calibri"/>
                <w:color w:val="000000"/>
              </w:rPr>
            </w:pPr>
            <w:r>
              <w:rPr>
                <w:rFonts w:ascii="Calibri" w:eastAsia="Times New Roman" w:hAnsi="Calibri" w:cs="Calibri"/>
                <w:color w:val="000000"/>
              </w:rPr>
              <w:t>SAP S4 HANA</w:t>
            </w:r>
          </w:p>
        </w:tc>
        <w:tc>
          <w:tcPr>
            <w:tcW w:w="1294" w:type="dxa"/>
            <w:shd w:val="clear" w:color="auto" w:fill="auto"/>
            <w:noWrap/>
            <w:vAlign w:val="center"/>
          </w:tcPr>
          <w:p w14:paraId="2D79E07C" w14:textId="77777777" w:rsidR="00BB5D68" w:rsidRDefault="00BB5D68">
            <w:pPr>
              <w:spacing w:after="0" w:line="240" w:lineRule="auto"/>
              <w:jc w:val="center"/>
              <w:rPr>
                <w:rFonts w:ascii="Calibri" w:eastAsia="Times New Roman" w:hAnsi="Calibri" w:cs="Calibri"/>
                <w:color w:val="000000"/>
              </w:rPr>
            </w:pPr>
            <w:r>
              <w:rPr>
                <w:rFonts w:ascii="Calibri" w:eastAsia="Times New Roman" w:hAnsi="Calibri" w:cs="Calibri"/>
                <w:color w:val="000000"/>
              </w:rPr>
              <w:t>Outbound</w:t>
            </w:r>
          </w:p>
        </w:tc>
        <w:tc>
          <w:tcPr>
            <w:tcW w:w="1807" w:type="dxa"/>
            <w:shd w:val="clear" w:color="auto" w:fill="auto"/>
            <w:noWrap/>
            <w:vAlign w:val="center"/>
          </w:tcPr>
          <w:p w14:paraId="37A5C153" w14:textId="77777777" w:rsidR="00BB5D68" w:rsidRDefault="00BB5D68">
            <w:pPr>
              <w:spacing w:after="0" w:line="240" w:lineRule="auto"/>
              <w:jc w:val="center"/>
              <w:rPr>
                <w:rFonts w:ascii="Calibri" w:eastAsia="Times New Roman" w:hAnsi="Calibri" w:cs="Calibri"/>
                <w:color w:val="000000"/>
              </w:rPr>
            </w:pPr>
            <w:r>
              <w:rPr>
                <w:rFonts w:ascii="Calibri" w:eastAsia="Times New Roman" w:hAnsi="Calibri" w:cs="Calibri"/>
                <w:color w:val="000000"/>
              </w:rPr>
              <w:t>EDIT</w:t>
            </w:r>
          </w:p>
        </w:tc>
        <w:tc>
          <w:tcPr>
            <w:tcW w:w="1476" w:type="dxa"/>
            <w:shd w:val="clear" w:color="auto" w:fill="auto"/>
            <w:noWrap/>
            <w:vAlign w:val="center"/>
          </w:tcPr>
          <w:p w14:paraId="6CF6638B" w14:textId="77777777" w:rsidR="00BB5D68" w:rsidRDefault="00BB5D68">
            <w:pPr>
              <w:spacing w:after="0" w:line="240" w:lineRule="auto"/>
              <w:jc w:val="center"/>
              <w:rPr>
                <w:rFonts w:ascii="Calibri" w:eastAsia="Times New Roman" w:hAnsi="Calibri" w:cs="Calibri"/>
                <w:color w:val="000000"/>
              </w:rPr>
            </w:pPr>
            <w:r>
              <w:rPr>
                <w:rFonts w:ascii="Calibri" w:eastAsia="Times New Roman" w:hAnsi="Calibri" w:cs="Calibri"/>
                <w:color w:val="000000"/>
              </w:rPr>
              <w:t>Yes</w:t>
            </w:r>
          </w:p>
        </w:tc>
      </w:tr>
      <w:tr w:rsidR="00BB5D68" w:rsidRPr="000652C6" w14:paraId="7780B0D4" w14:textId="77777777">
        <w:trPr>
          <w:trHeight w:val="272"/>
        </w:trPr>
        <w:tc>
          <w:tcPr>
            <w:tcW w:w="684" w:type="dxa"/>
            <w:shd w:val="clear" w:color="auto" w:fill="auto"/>
            <w:noWrap/>
            <w:vAlign w:val="center"/>
          </w:tcPr>
          <w:p w14:paraId="4A2FE955" w14:textId="77777777" w:rsidR="00BB5D68" w:rsidRDefault="00BB5D68">
            <w:pPr>
              <w:spacing w:after="0" w:line="240" w:lineRule="auto"/>
              <w:jc w:val="center"/>
              <w:rPr>
                <w:rFonts w:ascii="Calibri" w:eastAsia="Times New Roman" w:hAnsi="Calibri" w:cs="Calibri"/>
                <w:color w:val="000000"/>
              </w:rPr>
            </w:pPr>
            <w:r>
              <w:rPr>
                <w:rFonts w:ascii="Calibri" w:eastAsia="Times New Roman" w:hAnsi="Calibri" w:cs="Calibri"/>
                <w:color w:val="000000"/>
              </w:rPr>
              <w:t>3</w:t>
            </w:r>
          </w:p>
        </w:tc>
        <w:tc>
          <w:tcPr>
            <w:tcW w:w="1529" w:type="dxa"/>
            <w:shd w:val="clear" w:color="auto" w:fill="auto"/>
            <w:noWrap/>
            <w:vAlign w:val="center"/>
          </w:tcPr>
          <w:p w14:paraId="2B17453C" w14:textId="77777777" w:rsidR="00BB5D68" w:rsidRPr="008911C0" w:rsidRDefault="00BB5D68">
            <w:pPr>
              <w:spacing w:after="0" w:line="240" w:lineRule="auto"/>
              <w:jc w:val="center"/>
              <w:rPr>
                <w:rFonts w:ascii="Calibri" w:eastAsia="Times New Roman" w:hAnsi="Calibri" w:cs="Calibri"/>
                <w:color w:val="000000"/>
              </w:rPr>
            </w:pPr>
            <w:r w:rsidRPr="008911C0">
              <w:rPr>
                <w:rFonts w:ascii="Calibri" w:eastAsia="Times New Roman" w:hAnsi="Calibri" w:cs="Calibri"/>
                <w:color w:val="000000"/>
              </w:rPr>
              <w:t>SUPPLIER</w:t>
            </w:r>
          </w:p>
        </w:tc>
        <w:tc>
          <w:tcPr>
            <w:tcW w:w="1177" w:type="dxa"/>
            <w:vAlign w:val="center"/>
          </w:tcPr>
          <w:p w14:paraId="36C7E318" w14:textId="77777777" w:rsidR="00BB5D68" w:rsidRDefault="00BB5D68">
            <w:pPr>
              <w:spacing w:after="0" w:line="240" w:lineRule="auto"/>
              <w:jc w:val="center"/>
              <w:rPr>
                <w:rFonts w:ascii="Calibri" w:eastAsia="Times New Roman" w:hAnsi="Calibri" w:cs="Calibri"/>
                <w:color w:val="000000"/>
              </w:rPr>
            </w:pPr>
            <w:r>
              <w:rPr>
                <w:rFonts w:ascii="Calibri" w:eastAsia="Times New Roman" w:hAnsi="Calibri" w:cs="Calibri"/>
                <w:color w:val="000000"/>
              </w:rPr>
              <w:t>Zycus</w:t>
            </w:r>
          </w:p>
        </w:tc>
        <w:tc>
          <w:tcPr>
            <w:tcW w:w="1560" w:type="dxa"/>
            <w:vAlign w:val="center"/>
          </w:tcPr>
          <w:p w14:paraId="2D5FD075" w14:textId="77777777" w:rsidR="00BB5D68" w:rsidRDefault="00BB5D68">
            <w:pPr>
              <w:spacing w:after="0" w:line="240" w:lineRule="auto"/>
              <w:jc w:val="center"/>
              <w:rPr>
                <w:rFonts w:ascii="Calibri" w:eastAsia="Times New Roman" w:hAnsi="Calibri" w:cs="Calibri"/>
                <w:color w:val="000000"/>
              </w:rPr>
            </w:pPr>
            <w:r>
              <w:rPr>
                <w:rFonts w:ascii="Calibri" w:eastAsia="Times New Roman" w:hAnsi="Calibri" w:cs="Calibri"/>
                <w:color w:val="000000"/>
              </w:rPr>
              <w:t>SAP S4 HANA</w:t>
            </w:r>
          </w:p>
        </w:tc>
        <w:tc>
          <w:tcPr>
            <w:tcW w:w="1294" w:type="dxa"/>
            <w:shd w:val="clear" w:color="auto" w:fill="auto"/>
            <w:noWrap/>
            <w:vAlign w:val="center"/>
          </w:tcPr>
          <w:p w14:paraId="4FCCEFF2" w14:textId="77777777" w:rsidR="00BB5D68" w:rsidRDefault="00BB5D68">
            <w:pPr>
              <w:spacing w:after="0" w:line="240" w:lineRule="auto"/>
              <w:jc w:val="center"/>
              <w:rPr>
                <w:rFonts w:ascii="Calibri" w:eastAsia="Times New Roman" w:hAnsi="Calibri" w:cs="Calibri"/>
                <w:color w:val="000000"/>
              </w:rPr>
            </w:pPr>
            <w:r>
              <w:rPr>
                <w:rFonts w:ascii="Calibri" w:eastAsia="Times New Roman" w:hAnsi="Calibri" w:cs="Calibri"/>
                <w:color w:val="000000"/>
              </w:rPr>
              <w:t>Outbound</w:t>
            </w:r>
          </w:p>
        </w:tc>
        <w:tc>
          <w:tcPr>
            <w:tcW w:w="1807" w:type="dxa"/>
            <w:shd w:val="clear" w:color="auto" w:fill="auto"/>
            <w:noWrap/>
            <w:vAlign w:val="center"/>
          </w:tcPr>
          <w:p w14:paraId="041DEFC8" w14:textId="77777777" w:rsidR="00BB5D68" w:rsidRDefault="00BB5D68">
            <w:pPr>
              <w:spacing w:after="0" w:line="240" w:lineRule="auto"/>
              <w:jc w:val="center"/>
              <w:rPr>
                <w:rFonts w:ascii="Calibri" w:eastAsia="Times New Roman" w:hAnsi="Calibri" w:cs="Calibri"/>
                <w:color w:val="000000"/>
              </w:rPr>
            </w:pPr>
            <w:r>
              <w:rPr>
                <w:rFonts w:ascii="Calibri" w:eastAsia="Times New Roman" w:hAnsi="Calibri" w:cs="Calibri"/>
                <w:color w:val="000000"/>
              </w:rPr>
              <w:t>DEACTIVATE</w:t>
            </w:r>
          </w:p>
        </w:tc>
        <w:tc>
          <w:tcPr>
            <w:tcW w:w="1476" w:type="dxa"/>
            <w:shd w:val="clear" w:color="auto" w:fill="auto"/>
            <w:noWrap/>
            <w:vAlign w:val="center"/>
          </w:tcPr>
          <w:p w14:paraId="0B848F78" w14:textId="77777777" w:rsidR="00BB5D68" w:rsidRDefault="00BB5D68">
            <w:pPr>
              <w:spacing w:after="0" w:line="240" w:lineRule="auto"/>
              <w:jc w:val="center"/>
              <w:rPr>
                <w:rFonts w:ascii="Calibri" w:eastAsia="Times New Roman" w:hAnsi="Calibri" w:cs="Calibri"/>
                <w:color w:val="000000"/>
              </w:rPr>
            </w:pPr>
            <w:r>
              <w:rPr>
                <w:rFonts w:ascii="Calibri" w:eastAsia="Times New Roman" w:hAnsi="Calibri" w:cs="Calibri"/>
                <w:color w:val="000000"/>
              </w:rPr>
              <w:t>Yes</w:t>
            </w:r>
          </w:p>
        </w:tc>
      </w:tr>
      <w:tr w:rsidR="00BB5D68" w:rsidRPr="000652C6" w14:paraId="5F837812" w14:textId="77777777">
        <w:trPr>
          <w:trHeight w:val="272"/>
        </w:trPr>
        <w:tc>
          <w:tcPr>
            <w:tcW w:w="684" w:type="dxa"/>
            <w:shd w:val="clear" w:color="auto" w:fill="auto"/>
            <w:noWrap/>
            <w:vAlign w:val="center"/>
          </w:tcPr>
          <w:p w14:paraId="1F0CA4BC" w14:textId="77777777" w:rsidR="00BB5D68" w:rsidRDefault="00BB5D68">
            <w:pPr>
              <w:spacing w:after="0" w:line="240" w:lineRule="auto"/>
              <w:jc w:val="center"/>
              <w:rPr>
                <w:rFonts w:ascii="Calibri" w:eastAsia="Times New Roman" w:hAnsi="Calibri" w:cs="Calibri"/>
                <w:color w:val="000000"/>
              </w:rPr>
            </w:pPr>
            <w:r>
              <w:rPr>
                <w:rFonts w:ascii="Calibri" w:eastAsia="Times New Roman" w:hAnsi="Calibri" w:cs="Calibri"/>
                <w:color w:val="000000"/>
              </w:rPr>
              <w:t>3</w:t>
            </w:r>
          </w:p>
        </w:tc>
        <w:tc>
          <w:tcPr>
            <w:tcW w:w="1529" w:type="dxa"/>
            <w:shd w:val="clear" w:color="auto" w:fill="auto"/>
            <w:noWrap/>
            <w:vAlign w:val="center"/>
          </w:tcPr>
          <w:p w14:paraId="4318938B" w14:textId="77777777" w:rsidR="00BB5D68" w:rsidRPr="008911C0" w:rsidRDefault="00BB5D68">
            <w:pPr>
              <w:spacing w:after="0" w:line="240" w:lineRule="auto"/>
              <w:jc w:val="center"/>
              <w:rPr>
                <w:rFonts w:ascii="Calibri" w:eastAsia="Times New Roman" w:hAnsi="Calibri" w:cs="Calibri"/>
                <w:color w:val="000000"/>
              </w:rPr>
            </w:pPr>
            <w:r w:rsidRPr="008911C0">
              <w:rPr>
                <w:rFonts w:ascii="Calibri" w:eastAsia="Times New Roman" w:hAnsi="Calibri" w:cs="Calibri"/>
                <w:color w:val="000000"/>
              </w:rPr>
              <w:t>SUPPLIER</w:t>
            </w:r>
          </w:p>
        </w:tc>
        <w:tc>
          <w:tcPr>
            <w:tcW w:w="1177" w:type="dxa"/>
            <w:vAlign w:val="center"/>
          </w:tcPr>
          <w:p w14:paraId="20E10DC5" w14:textId="77777777" w:rsidR="00BB5D68" w:rsidRDefault="00BB5D68">
            <w:pPr>
              <w:spacing w:after="0" w:line="240" w:lineRule="auto"/>
              <w:jc w:val="center"/>
              <w:rPr>
                <w:rFonts w:ascii="Calibri" w:eastAsia="Times New Roman" w:hAnsi="Calibri" w:cs="Calibri"/>
                <w:color w:val="000000"/>
              </w:rPr>
            </w:pPr>
            <w:r>
              <w:rPr>
                <w:rFonts w:ascii="Calibri" w:eastAsia="Times New Roman" w:hAnsi="Calibri" w:cs="Calibri"/>
                <w:color w:val="000000"/>
              </w:rPr>
              <w:t>Zycus</w:t>
            </w:r>
          </w:p>
        </w:tc>
        <w:tc>
          <w:tcPr>
            <w:tcW w:w="1560" w:type="dxa"/>
            <w:vAlign w:val="center"/>
          </w:tcPr>
          <w:p w14:paraId="74DA02F9" w14:textId="77777777" w:rsidR="00BB5D68" w:rsidRDefault="00BB5D68">
            <w:pPr>
              <w:spacing w:after="0" w:line="240" w:lineRule="auto"/>
              <w:jc w:val="center"/>
              <w:rPr>
                <w:rFonts w:ascii="Calibri" w:eastAsia="Times New Roman" w:hAnsi="Calibri" w:cs="Calibri"/>
                <w:color w:val="000000"/>
              </w:rPr>
            </w:pPr>
            <w:r>
              <w:rPr>
                <w:rFonts w:ascii="Calibri" w:eastAsia="Times New Roman" w:hAnsi="Calibri" w:cs="Calibri"/>
                <w:color w:val="000000"/>
              </w:rPr>
              <w:t>SAP S4 HANA</w:t>
            </w:r>
          </w:p>
        </w:tc>
        <w:tc>
          <w:tcPr>
            <w:tcW w:w="1294" w:type="dxa"/>
            <w:shd w:val="clear" w:color="auto" w:fill="auto"/>
            <w:noWrap/>
            <w:vAlign w:val="center"/>
          </w:tcPr>
          <w:p w14:paraId="6AB10470" w14:textId="77777777" w:rsidR="00BB5D68" w:rsidRDefault="00BB5D68">
            <w:pPr>
              <w:spacing w:after="0" w:line="240" w:lineRule="auto"/>
              <w:jc w:val="center"/>
              <w:rPr>
                <w:rFonts w:ascii="Calibri" w:eastAsia="Times New Roman" w:hAnsi="Calibri" w:cs="Calibri"/>
                <w:color w:val="000000"/>
              </w:rPr>
            </w:pPr>
            <w:r>
              <w:rPr>
                <w:rFonts w:ascii="Calibri" w:eastAsia="Times New Roman" w:hAnsi="Calibri" w:cs="Calibri"/>
                <w:color w:val="000000"/>
              </w:rPr>
              <w:t>Outbound</w:t>
            </w:r>
          </w:p>
        </w:tc>
        <w:tc>
          <w:tcPr>
            <w:tcW w:w="1807" w:type="dxa"/>
            <w:shd w:val="clear" w:color="auto" w:fill="auto"/>
            <w:noWrap/>
            <w:vAlign w:val="center"/>
          </w:tcPr>
          <w:p w14:paraId="240431CD" w14:textId="77777777" w:rsidR="00BB5D68" w:rsidRDefault="00BB5D68">
            <w:pPr>
              <w:spacing w:after="0" w:line="240" w:lineRule="auto"/>
              <w:jc w:val="center"/>
              <w:rPr>
                <w:rFonts w:ascii="Calibri" w:eastAsia="Times New Roman" w:hAnsi="Calibri" w:cs="Calibri"/>
                <w:color w:val="000000"/>
              </w:rPr>
            </w:pPr>
            <w:r>
              <w:rPr>
                <w:rFonts w:ascii="Calibri" w:eastAsia="Times New Roman" w:hAnsi="Calibri" w:cs="Calibri"/>
                <w:color w:val="000000"/>
              </w:rPr>
              <w:t>REACTIVATE</w:t>
            </w:r>
          </w:p>
        </w:tc>
        <w:tc>
          <w:tcPr>
            <w:tcW w:w="1476" w:type="dxa"/>
            <w:shd w:val="clear" w:color="auto" w:fill="auto"/>
            <w:noWrap/>
            <w:vAlign w:val="center"/>
          </w:tcPr>
          <w:p w14:paraId="4FF75BA4" w14:textId="77777777" w:rsidR="00BB5D68" w:rsidRDefault="00BB5D68">
            <w:pPr>
              <w:spacing w:after="0" w:line="240" w:lineRule="auto"/>
              <w:jc w:val="center"/>
              <w:rPr>
                <w:rFonts w:ascii="Calibri" w:eastAsia="Times New Roman" w:hAnsi="Calibri" w:cs="Calibri"/>
                <w:color w:val="000000"/>
              </w:rPr>
            </w:pPr>
            <w:r>
              <w:rPr>
                <w:rFonts w:ascii="Calibri" w:eastAsia="Times New Roman" w:hAnsi="Calibri" w:cs="Calibri"/>
                <w:color w:val="000000"/>
              </w:rPr>
              <w:t>Yes</w:t>
            </w:r>
          </w:p>
        </w:tc>
      </w:tr>
      <w:tr w:rsidR="00BB5D68" w:rsidRPr="000652C6" w14:paraId="21DD3B72" w14:textId="77777777">
        <w:trPr>
          <w:trHeight w:val="272"/>
        </w:trPr>
        <w:tc>
          <w:tcPr>
            <w:tcW w:w="684" w:type="dxa"/>
            <w:shd w:val="clear" w:color="auto" w:fill="auto"/>
            <w:noWrap/>
            <w:vAlign w:val="center"/>
          </w:tcPr>
          <w:p w14:paraId="51A22E0B" w14:textId="77777777" w:rsidR="00BB5D68" w:rsidRDefault="00BB5D68">
            <w:pPr>
              <w:spacing w:after="0" w:line="240" w:lineRule="auto"/>
              <w:jc w:val="center"/>
              <w:rPr>
                <w:rFonts w:ascii="Calibri" w:eastAsia="Times New Roman" w:hAnsi="Calibri" w:cs="Calibri"/>
                <w:color w:val="000000"/>
              </w:rPr>
            </w:pPr>
            <w:r>
              <w:rPr>
                <w:rFonts w:ascii="Calibri" w:eastAsia="Times New Roman" w:hAnsi="Calibri" w:cs="Calibri"/>
                <w:color w:val="000000"/>
              </w:rPr>
              <w:t>3</w:t>
            </w:r>
          </w:p>
        </w:tc>
        <w:tc>
          <w:tcPr>
            <w:tcW w:w="1529" w:type="dxa"/>
            <w:shd w:val="clear" w:color="auto" w:fill="auto"/>
            <w:noWrap/>
            <w:vAlign w:val="center"/>
          </w:tcPr>
          <w:p w14:paraId="55CD3E3A" w14:textId="77777777" w:rsidR="00BB5D68" w:rsidRPr="008911C0" w:rsidRDefault="00BB5D68">
            <w:pPr>
              <w:spacing w:after="0" w:line="240" w:lineRule="auto"/>
              <w:jc w:val="center"/>
              <w:rPr>
                <w:rFonts w:ascii="Calibri" w:eastAsia="Times New Roman" w:hAnsi="Calibri" w:cs="Calibri"/>
                <w:color w:val="000000"/>
              </w:rPr>
            </w:pPr>
            <w:r w:rsidRPr="008911C0">
              <w:rPr>
                <w:rFonts w:ascii="Calibri" w:eastAsia="Times New Roman" w:hAnsi="Calibri" w:cs="Calibri"/>
                <w:color w:val="000000"/>
              </w:rPr>
              <w:t>SUPPLIER</w:t>
            </w:r>
          </w:p>
        </w:tc>
        <w:tc>
          <w:tcPr>
            <w:tcW w:w="1177" w:type="dxa"/>
            <w:vAlign w:val="center"/>
          </w:tcPr>
          <w:p w14:paraId="3DD915EE" w14:textId="77777777" w:rsidR="00BB5D68" w:rsidRDefault="00BB5D68">
            <w:pPr>
              <w:spacing w:after="0" w:line="240" w:lineRule="auto"/>
              <w:jc w:val="center"/>
              <w:rPr>
                <w:rFonts w:ascii="Calibri" w:eastAsia="Times New Roman" w:hAnsi="Calibri" w:cs="Calibri"/>
                <w:color w:val="000000"/>
              </w:rPr>
            </w:pPr>
            <w:r>
              <w:rPr>
                <w:rFonts w:ascii="Calibri" w:eastAsia="Times New Roman" w:hAnsi="Calibri" w:cs="Calibri"/>
                <w:color w:val="000000"/>
              </w:rPr>
              <w:t>Zycus</w:t>
            </w:r>
          </w:p>
        </w:tc>
        <w:tc>
          <w:tcPr>
            <w:tcW w:w="1560" w:type="dxa"/>
            <w:vAlign w:val="center"/>
          </w:tcPr>
          <w:p w14:paraId="4C2B23A7" w14:textId="77777777" w:rsidR="00BB5D68" w:rsidRDefault="00BB5D68">
            <w:pPr>
              <w:spacing w:after="0" w:line="240" w:lineRule="auto"/>
              <w:jc w:val="center"/>
              <w:rPr>
                <w:rFonts w:ascii="Calibri" w:eastAsia="Times New Roman" w:hAnsi="Calibri" w:cs="Calibri"/>
                <w:color w:val="000000"/>
              </w:rPr>
            </w:pPr>
            <w:r>
              <w:rPr>
                <w:rFonts w:ascii="Calibri" w:eastAsia="Times New Roman" w:hAnsi="Calibri" w:cs="Calibri"/>
                <w:color w:val="000000"/>
              </w:rPr>
              <w:t>SAP S4 HANA</w:t>
            </w:r>
          </w:p>
        </w:tc>
        <w:tc>
          <w:tcPr>
            <w:tcW w:w="1294" w:type="dxa"/>
            <w:shd w:val="clear" w:color="auto" w:fill="auto"/>
            <w:noWrap/>
            <w:vAlign w:val="center"/>
          </w:tcPr>
          <w:p w14:paraId="2E038F7E" w14:textId="77777777" w:rsidR="00BB5D68" w:rsidRDefault="00BB5D68">
            <w:pPr>
              <w:spacing w:after="0" w:line="240" w:lineRule="auto"/>
              <w:jc w:val="center"/>
              <w:rPr>
                <w:rFonts w:ascii="Calibri" w:eastAsia="Times New Roman" w:hAnsi="Calibri" w:cs="Calibri"/>
                <w:color w:val="000000"/>
              </w:rPr>
            </w:pPr>
            <w:r>
              <w:rPr>
                <w:rFonts w:ascii="Calibri" w:eastAsia="Times New Roman" w:hAnsi="Calibri" w:cs="Calibri"/>
                <w:color w:val="000000"/>
              </w:rPr>
              <w:t>Outbound</w:t>
            </w:r>
          </w:p>
        </w:tc>
        <w:tc>
          <w:tcPr>
            <w:tcW w:w="1807" w:type="dxa"/>
            <w:shd w:val="clear" w:color="auto" w:fill="auto"/>
            <w:noWrap/>
            <w:vAlign w:val="center"/>
          </w:tcPr>
          <w:p w14:paraId="59A495BC" w14:textId="77777777" w:rsidR="00BB5D68" w:rsidRDefault="00BB5D68">
            <w:pPr>
              <w:spacing w:after="0" w:line="240" w:lineRule="auto"/>
              <w:jc w:val="center"/>
              <w:rPr>
                <w:rFonts w:ascii="Calibri" w:eastAsia="Times New Roman" w:hAnsi="Calibri" w:cs="Calibri"/>
                <w:color w:val="000000"/>
              </w:rPr>
            </w:pPr>
            <w:r>
              <w:rPr>
                <w:rFonts w:ascii="Calibri" w:eastAsia="Times New Roman" w:hAnsi="Calibri" w:cs="Calibri"/>
                <w:color w:val="000000"/>
              </w:rPr>
              <w:t>ON-HOLD</w:t>
            </w:r>
          </w:p>
        </w:tc>
        <w:tc>
          <w:tcPr>
            <w:tcW w:w="1476" w:type="dxa"/>
            <w:shd w:val="clear" w:color="auto" w:fill="auto"/>
            <w:noWrap/>
            <w:vAlign w:val="center"/>
          </w:tcPr>
          <w:p w14:paraId="1A1139A5" w14:textId="77777777" w:rsidR="00BB5D68" w:rsidRDefault="00BB5D68">
            <w:pPr>
              <w:spacing w:after="0" w:line="240" w:lineRule="auto"/>
              <w:jc w:val="center"/>
              <w:rPr>
                <w:rFonts w:ascii="Calibri" w:eastAsia="Times New Roman" w:hAnsi="Calibri" w:cs="Calibri"/>
                <w:color w:val="000000"/>
              </w:rPr>
            </w:pPr>
            <w:r>
              <w:rPr>
                <w:rFonts w:ascii="Calibri" w:eastAsia="Times New Roman" w:hAnsi="Calibri" w:cs="Calibri"/>
                <w:color w:val="000000"/>
              </w:rPr>
              <w:t>Yes</w:t>
            </w:r>
          </w:p>
        </w:tc>
      </w:tr>
      <w:tr w:rsidR="00BB5D68" w:rsidRPr="000652C6" w14:paraId="76213C48" w14:textId="77777777">
        <w:trPr>
          <w:trHeight w:val="272"/>
        </w:trPr>
        <w:tc>
          <w:tcPr>
            <w:tcW w:w="684" w:type="dxa"/>
            <w:shd w:val="clear" w:color="auto" w:fill="auto"/>
            <w:noWrap/>
            <w:vAlign w:val="center"/>
          </w:tcPr>
          <w:p w14:paraId="3F3E4959" w14:textId="77777777" w:rsidR="00BB5D68" w:rsidRDefault="00BB5D68">
            <w:pPr>
              <w:spacing w:after="0" w:line="240" w:lineRule="auto"/>
              <w:jc w:val="center"/>
              <w:rPr>
                <w:rFonts w:ascii="Calibri" w:eastAsia="Times New Roman" w:hAnsi="Calibri" w:cs="Calibri"/>
                <w:color w:val="000000"/>
              </w:rPr>
            </w:pPr>
            <w:r>
              <w:rPr>
                <w:rFonts w:ascii="Calibri" w:eastAsia="Times New Roman" w:hAnsi="Calibri" w:cs="Calibri"/>
                <w:color w:val="000000"/>
              </w:rPr>
              <w:t>4</w:t>
            </w:r>
          </w:p>
        </w:tc>
        <w:tc>
          <w:tcPr>
            <w:tcW w:w="1529" w:type="dxa"/>
            <w:shd w:val="clear" w:color="auto" w:fill="auto"/>
            <w:noWrap/>
            <w:vAlign w:val="center"/>
          </w:tcPr>
          <w:p w14:paraId="5390B95E" w14:textId="77777777" w:rsidR="00BB5D68" w:rsidRPr="008911C0" w:rsidRDefault="00BB5D68">
            <w:pPr>
              <w:spacing w:after="0" w:line="240" w:lineRule="auto"/>
              <w:jc w:val="center"/>
              <w:rPr>
                <w:rFonts w:ascii="Calibri" w:eastAsia="Times New Roman" w:hAnsi="Calibri" w:cs="Calibri"/>
                <w:color w:val="000000"/>
              </w:rPr>
            </w:pPr>
            <w:r w:rsidRPr="00E54628">
              <w:rPr>
                <w:rFonts w:ascii="Calibri" w:eastAsia="Times New Roman" w:hAnsi="Calibri" w:cs="Calibri"/>
                <w:color w:val="000000"/>
              </w:rPr>
              <w:t>SUPPLIER_ACK</w:t>
            </w:r>
          </w:p>
        </w:tc>
        <w:tc>
          <w:tcPr>
            <w:tcW w:w="1177" w:type="dxa"/>
            <w:vAlign w:val="center"/>
          </w:tcPr>
          <w:p w14:paraId="72242369" w14:textId="77777777" w:rsidR="00BB5D68" w:rsidRDefault="00BB5D68">
            <w:pPr>
              <w:spacing w:after="0" w:line="240" w:lineRule="auto"/>
              <w:jc w:val="center"/>
              <w:rPr>
                <w:rFonts w:ascii="Calibri" w:eastAsia="Times New Roman" w:hAnsi="Calibri" w:cs="Calibri"/>
                <w:color w:val="000000"/>
              </w:rPr>
            </w:pPr>
            <w:r>
              <w:rPr>
                <w:rFonts w:ascii="Calibri" w:eastAsia="Times New Roman" w:hAnsi="Calibri" w:cs="Calibri"/>
                <w:color w:val="000000"/>
              </w:rPr>
              <w:t>SAP S4 HANA</w:t>
            </w:r>
          </w:p>
        </w:tc>
        <w:tc>
          <w:tcPr>
            <w:tcW w:w="1560" w:type="dxa"/>
            <w:vAlign w:val="center"/>
          </w:tcPr>
          <w:p w14:paraId="6F6F724C" w14:textId="77777777" w:rsidR="00BB5D68" w:rsidRDefault="00BB5D68">
            <w:pPr>
              <w:spacing w:after="0" w:line="240" w:lineRule="auto"/>
              <w:jc w:val="center"/>
              <w:rPr>
                <w:rFonts w:ascii="Calibri" w:eastAsia="Times New Roman" w:hAnsi="Calibri" w:cs="Calibri"/>
                <w:color w:val="000000"/>
              </w:rPr>
            </w:pPr>
            <w:r>
              <w:rPr>
                <w:rFonts w:ascii="Calibri" w:eastAsia="Times New Roman" w:hAnsi="Calibri" w:cs="Calibri"/>
                <w:color w:val="000000"/>
              </w:rPr>
              <w:t>Zycus</w:t>
            </w:r>
          </w:p>
        </w:tc>
        <w:tc>
          <w:tcPr>
            <w:tcW w:w="1294" w:type="dxa"/>
            <w:shd w:val="clear" w:color="auto" w:fill="auto"/>
            <w:noWrap/>
            <w:vAlign w:val="center"/>
          </w:tcPr>
          <w:p w14:paraId="2180B0E4" w14:textId="77777777" w:rsidR="00BB5D68" w:rsidRDefault="00BB5D68">
            <w:pPr>
              <w:spacing w:after="0" w:line="240" w:lineRule="auto"/>
              <w:jc w:val="center"/>
              <w:rPr>
                <w:rFonts w:ascii="Calibri" w:eastAsia="Times New Roman" w:hAnsi="Calibri" w:cs="Calibri"/>
                <w:color w:val="000000"/>
              </w:rPr>
            </w:pPr>
            <w:r>
              <w:rPr>
                <w:rFonts w:ascii="Calibri" w:eastAsia="Times New Roman" w:hAnsi="Calibri" w:cs="Calibri"/>
                <w:color w:val="000000"/>
              </w:rPr>
              <w:t>Inbound</w:t>
            </w:r>
          </w:p>
        </w:tc>
        <w:tc>
          <w:tcPr>
            <w:tcW w:w="1807" w:type="dxa"/>
            <w:shd w:val="clear" w:color="auto" w:fill="auto"/>
            <w:noWrap/>
            <w:vAlign w:val="center"/>
          </w:tcPr>
          <w:p w14:paraId="610EE83A" w14:textId="77777777" w:rsidR="00BB5D68" w:rsidRDefault="00BB5D68">
            <w:pPr>
              <w:spacing w:after="0" w:line="240" w:lineRule="auto"/>
              <w:jc w:val="center"/>
              <w:rPr>
                <w:rFonts w:ascii="Calibri" w:eastAsia="Times New Roman" w:hAnsi="Calibri" w:cs="Calibri"/>
                <w:color w:val="000000"/>
              </w:rPr>
            </w:pPr>
            <w:r w:rsidRPr="00E54628">
              <w:rPr>
                <w:rFonts w:ascii="Calibri" w:eastAsia="Times New Roman" w:hAnsi="Calibri" w:cs="Calibri"/>
                <w:color w:val="000000"/>
              </w:rPr>
              <w:t>ACK</w:t>
            </w:r>
          </w:p>
        </w:tc>
        <w:tc>
          <w:tcPr>
            <w:tcW w:w="1476" w:type="dxa"/>
            <w:shd w:val="clear" w:color="auto" w:fill="auto"/>
            <w:noWrap/>
            <w:vAlign w:val="center"/>
          </w:tcPr>
          <w:p w14:paraId="13EFEB44" w14:textId="77777777" w:rsidR="00BB5D68" w:rsidRDefault="00BB5D68">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r>
    </w:tbl>
    <w:p w14:paraId="501983A5" w14:textId="77777777" w:rsidR="0044020D" w:rsidRDefault="0044020D" w:rsidP="00BE2A97"/>
    <w:p w14:paraId="52D435F3" w14:textId="2B1339AC" w:rsidR="00E71DE6" w:rsidRDefault="00E7211D" w:rsidP="00E7211D">
      <w:r>
        <w:t xml:space="preserve">An API based Integration approach has been chosen to be implemented to maintain real time synchronization between </w:t>
      </w:r>
      <w:del w:id="168" w:author="Dave Terpstra (Consultant)" w:date="2024-10-28T10:08:00Z" w16du:dateUtc="2024-10-28T09:08:00Z">
        <w:r w:rsidR="004B1B03" w:rsidDel="00DE0326">
          <w:delText>GAVI</w:delText>
        </w:r>
      </w:del>
      <w:ins w:id="169" w:author="Dave Terpstra (Consultant)" w:date="2024-10-28T10:08:00Z" w16du:dateUtc="2024-10-28T09:08:00Z">
        <w:r w:rsidR="00DE0326">
          <w:t>Gavi</w:t>
        </w:r>
      </w:ins>
      <w:r>
        <w:t xml:space="preserve"> and Zycus systems</w:t>
      </w:r>
      <w:r w:rsidR="00E71DE6">
        <w:t>.</w:t>
      </w:r>
    </w:p>
    <w:p w14:paraId="0C085EBC" w14:textId="5F3CA2FD" w:rsidR="00E71DE6" w:rsidRDefault="00E71DE6" w:rsidP="00E7211D">
      <w:r>
        <w:lastRenderedPageBreak/>
        <w:t xml:space="preserve">This communication will be done with the </w:t>
      </w:r>
      <w:r w:rsidR="00700FB0">
        <w:t>authentications below</w:t>
      </w:r>
      <w:r>
        <w:t>.</w:t>
      </w:r>
    </w:p>
    <w:p w14:paraId="53F21F4D" w14:textId="16ECEE23" w:rsidR="00E7211D" w:rsidRDefault="00E71DE6" w:rsidP="00E71DE6">
      <w:pPr>
        <w:pStyle w:val="ListParagraph"/>
        <w:numPr>
          <w:ilvl w:val="0"/>
          <w:numId w:val="29"/>
        </w:numPr>
      </w:pPr>
      <w:r>
        <w:t>Zyc</w:t>
      </w:r>
      <w:r w:rsidR="00E7211D">
        <w:t xml:space="preserve">us </w:t>
      </w:r>
      <w:r>
        <w:t xml:space="preserve">will use </w:t>
      </w:r>
      <w:proofErr w:type="spellStart"/>
      <w:r w:rsidR="00BB0CCE">
        <w:t>oAuth</w:t>
      </w:r>
      <w:proofErr w:type="spellEnd"/>
      <w:r w:rsidR="00BB0CCE">
        <w:t xml:space="preserve"> 2.0</w:t>
      </w:r>
      <w:r w:rsidR="00E7211D">
        <w:t xml:space="preserve"> to authenticate with </w:t>
      </w:r>
      <w:del w:id="170" w:author="Dave Terpstra (Consultant)" w:date="2024-10-28T10:08:00Z" w16du:dateUtc="2024-10-28T09:08:00Z">
        <w:r w:rsidR="004B1B03" w:rsidDel="00DE0326">
          <w:delText>GAVI</w:delText>
        </w:r>
      </w:del>
      <w:ins w:id="171" w:author="Dave Terpstra (Consultant)" w:date="2024-10-28T10:08:00Z" w16du:dateUtc="2024-10-28T09:08:00Z">
        <w:r w:rsidR="00DE0326">
          <w:t>Gavi</w:t>
        </w:r>
      </w:ins>
      <w:r w:rsidR="0074782D">
        <w:t xml:space="preserve"> </w:t>
      </w:r>
      <w:r w:rsidR="00E7211D">
        <w:t>APIs.</w:t>
      </w:r>
    </w:p>
    <w:p w14:paraId="11F06425" w14:textId="555CC698" w:rsidR="00E71DE6" w:rsidRPr="001855D7" w:rsidRDefault="004B1B03" w:rsidP="00E71DE6">
      <w:pPr>
        <w:pStyle w:val="ListParagraph"/>
        <w:numPr>
          <w:ilvl w:val="0"/>
          <w:numId w:val="29"/>
        </w:numPr>
      </w:pPr>
      <w:del w:id="172" w:author="Dave Terpstra (Consultant)" w:date="2024-10-28T10:08:00Z" w16du:dateUtc="2024-10-28T09:08:00Z">
        <w:r w:rsidDel="00DE0326">
          <w:delText>GAVI</w:delText>
        </w:r>
      </w:del>
      <w:ins w:id="173" w:author="Dave Terpstra (Consultant)" w:date="2024-10-28T10:08:00Z" w16du:dateUtc="2024-10-28T09:08:00Z">
        <w:r w:rsidR="00DE0326">
          <w:t>Gavi</w:t>
        </w:r>
      </w:ins>
      <w:r w:rsidR="0074782D">
        <w:t xml:space="preserve"> </w:t>
      </w:r>
      <w:r w:rsidR="00E71DE6">
        <w:t xml:space="preserve">will use </w:t>
      </w:r>
      <w:r w:rsidR="00BB0CCE">
        <w:rPr>
          <w:rFonts w:ascii="Calibri" w:eastAsia="Times New Roman" w:hAnsi="Calibri" w:cs="Calibri"/>
          <w:color w:val="000000"/>
        </w:rPr>
        <w:t>2-Factor Auth</w:t>
      </w:r>
      <w:r w:rsidR="009F3035">
        <w:rPr>
          <w:rFonts w:ascii="Calibri" w:eastAsia="Times New Roman" w:hAnsi="Calibri" w:cs="Calibri"/>
          <w:color w:val="000000"/>
        </w:rPr>
        <w:t xml:space="preserve"> </w:t>
      </w:r>
      <w:r w:rsidR="0048194A">
        <w:rPr>
          <w:rFonts w:ascii="Calibri" w:eastAsia="Times New Roman" w:hAnsi="Calibri" w:cs="Calibri"/>
          <w:color w:val="000000"/>
        </w:rPr>
        <w:t>to authenticate with Zycus APIs</w:t>
      </w:r>
    </w:p>
    <w:p w14:paraId="31FD921D" w14:textId="1D6D34BF" w:rsidR="00F51A70" w:rsidRDefault="00F51A70" w:rsidP="000B5352">
      <w:pPr>
        <w:pStyle w:val="Heading1"/>
        <w:numPr>
          <w:ilvl w:val="2"/>
          <w:numId w:val="35"/>
        </w:numPr>
      </w:pPr>
      <w:bookmarkStart w:id="174" w:name="_Toc181134601"/>
      <w:r>
        <w:t>Low Level Details</w:t>
      </w:r>
      <w:bookmarkEnd w:id="174"/>
    </w:p>
    <w:p w14:paraId="5B5F13D6" w14:textId="77777777" w:rsidR="003A0018" w:rsidRPr="003A0018" w:rsidRDefault="003A0018" w:rsidP="003A0018"/>
    <w:p w14:paraId="1C652FAE" w14:textId="2649F04F" w:rsidR="00DD6C68" w:rsidRDefault="00251B6E" w:rsidP="003B6EDC">
      <w:pPr>
        <w:pStyle w:val="ListParagraph"/>
        <w:ind w:left="360" w:right="-180"/>
      </w:pPr>
      <w:r>
        <w:t>A supplier can either be created directly as operational supplier on Zycus iSupplier or it can be registered as a potential supplier via ZSN which can then be onboarded as an operational supplier.</w:t>
      </w:r>
      <w:r w:rsidR="00980839">
        <w:t xml:space="preserve"> </w:t>
      </w:r>
      <w:r w:rsidR="003B6EDC" w:rsidRPr="00FE4FC3">
        <w:t xml:space="preserve">Whenever </w:t>
      </w:r>
      <w:r w:rsidR="003B6EDC">
        <w:t>a supplier is created/</w:t>
      </w:r>
      <w:r w:rsidR="00D17604">
        <w:t>modified in</w:t>
      </w:r>
      <w:r w:rsidR="003B6EDC" w:rsidRPr="00FE4FC3">
        <w:t xml:space="preserve"> </w:t>
      </w:r>
      <w:r w:rsidR="003B6EDC">
        <w:t xml:space="preserve">Zycus </w:t>
      </w:r>
      <w:r w:rsidR="003B6EDC" w:rsidRPr="00FE4FC3">
        <w:t>iSuppli</w:t>
      </w:r>
      <w:r w:rsidR="003B6EDC">
        <w:t>er</w:t>
      </w:r>
      <w:r w:rsidR="00D17604">
        <w:t xml:space="preserve">, </w:t>
      </w:r>
      <w:r w:rsidR="003B6EDC">
        <w:t xml:space="preserve">it goes through a workflow. </w:t>
      </w:r>
      <w:r w:rsidR="003B6EDC" w:rsidRPr="00FE4FC3">
        <w:t>There can be same</w:t>
      </w:r>
      <w:r w:rsidR="008C6AF0">
        <w:t xml:space="preserve"> </w:t>
      </w:r>
      <w:r w:rsidR="003B6EDC" w:rsidRPr="00FE4FC3">
        <w:t xml:space="preserve">or different workflows </w:t>
      </w:r>
      <w:r w:rsidR="003B6EDC">
        <w:t>configured for different events</w:t>
      </w:r>
      <w:r w:rsidR="003B6EDC" w:rsidRPr="00FE4FC3">
        <w:t xml:space="preserve">. </w:t>
      </w:r>
      <w:r w:rsidR="00DD6C68">
        <w:t>The last</w:t>
      </w:r>
      <w:r w:rsidR="003B6EDC">
        <w:t xml:space="preserve"> </w:t>
      </w:r>
      <w:r w:rsidR="003B6EDC" w:rsidRPr="00FE4FC3">
        <w:t>node in a workflow is an external agent which</w:t>
      </w:r>
      <w:r w:rsidR="003B6EDC">
        <w:t xml:space="preserve"> </w:t>
      </w:r>
      <w:r w:rsidR="0084797D">
        <w:t>initiates</w:t>
      </w:r>
      <w:r w:rsidR="003B6EDC">
        <w:t xml:space="preserve"> the</w:t>
      </w:r>
      <w:r w:rsidR="003B6EDC" w:rsidRPr="00FE4FC3">
        <w:t xml:space="preserve"> integration </w:t>
      </w:r>
      <w:r w:rsidR="003B6EDC">
        <w:t xml:space="preserve">process </w:t>
      </w:r>
      <w:r w:rsidR="003B6EDC" w:rsidRPr="00FE4FC3">
        <w:t>and pushes the supp</w:t>
      </w:r>
      <w:r w:rsidR="003B6EDC">
        <w:t xml:space="preserve">lier </w:t>
      </w:r>
      <w:r w:rsidR="00D111AA">
        <w:t>into a pending</w:t>
      </w:r>
      <w:r w:rsidR="003B6EDC">
        <w:t xml:space="preserve"> integration stat</w:t>
      </w:r>
      <w:r w:rsidR="003B6EDC" w:rsidRPr="00FE4FC3">
        <w:t xml:space="preserve">e. </w:t>
      </w:r>
      <w:r w:rsidR="005571B0">
        <w:t>As it is acknowledgement dependent flow, it</w:t>
      </w:r>
      <w:r w:rsidR="008F62E5">
        <w:t xml:space="preserve"> i</w:t>
      </w:r>
      <w:r w:rsidR="005571B0">
        <w:t>s mandatory to send acknowledgement back to Zycus</w:t>
      </w:r>
      <w:r w:rsidR="0045242B">
        <w:t>, as w</w:t>
      </w:r>
      <w:r w:rsidR="003B6EDC" w:rsidRPr="00FE4FC3">
        <w:t xml:space="preserve">hen in </w:t>
      </w:r>
      <w:r w:rsidR="00D111AA" w:rsidRPr="00FE4FC3">
        <w:t>a pending</w:t>
      </w:r>
      <w:r w:rsidR="003B6EDC" w:rsidRPr="00FE4FC3">
        <w:t xml:space="preserve"> integration state, </w:t>
      </w:r>
      <w:r w:rsidR="003B6EDC" w:rsidRPr="003B6EDC">
        <w:rPr>
          <w:b/>
          <w:bCs/>
        </w:rPr>
        <w:t>no action can be performed on that supplier unless acknowledged</w:t>
      </w:r>
      <w:r w:rsidR="003B6EDC" w:rsidRPr="00FE4FC3">
        <w:t xml:space="preserve">. </w:t>
      </w:r>
    </w:p>
    <w:p w14:paraId="19F72A85" w14:textId="77777777" w:rsidR="00A42BF2" w:rsidRDefault="00A42BF2" w:rsidP="003B6EDC">
      <w:pPr>
        <w:pStyle w:val="ListParagraph"/>
        <w:ind w:left="360" w:right="-180"/>
        <w:rPr>
          <w:ins w:id="175" w:author="Dave Terpstra (Consultant)" w:date="2024-10-28T10:12:00Z" w16du:dateUtc="2024-10-28T09:12:00Z"/>
        </w:rPr>
      </w:pPr>
    </w:p>
    <w:p w14:paraId="02EA131F" w14:textId="1F04E5F8" w:rsidR="000A5FB2" w:rsidRDefault="000A5FB2" w:rsidP="003B6EDC">
      <w:pPr>
        <w:pStyle w:val="ListParagraph"/>
        <w:ind w:left="360" w:right="-180"/>
      </w:pPr>
      <w:r>
        <w:t>Integration flow will be as follows:</w:t>
      </w:r>
    </w:p>
    <w:p w14:paraId="10B5AFBB" w14:textId="13F43AC8" w:rsidR="00B16115" w:rsidRPr="003740F1" w:rsidRDefault="00933213" w:rsidP="003740F1">
      <w:pPr>
        <w:ind w:left="720"/>
        <w:rPr>
          <w:rFonts w:asciiTheme="majorHAnsi" w:hAnsiTheme="majorHAnsi"/>
          <w:b/>
          <w:bCs/>
        </w:rPr>
      </w:pPr>
      <w:r w:rsidRPr="003740F1">
        <w:rPr>
          <w:rFonts w:asciiTheme="majorHAnsi" w:hAnsiTheme="majorHAnsi"/>
          <w:b/>
          <w:bCs/>
        </w:rPr>
        <w:t xml:space="preserve">Outbound </w:t>
      </w:r>
      <w:r w:rsidR="00A106C2" w:rsidRPr="003740F1">
        <w:rPr>
          <w:rFonts w:asciiTheme="majorHAnsi" w:hAnsiTheme="majorHAnsi"/>
          <w:b/>
          <w:bCs/>
        </w:rPr>
        <w:t>Supplier from Zycus</w:t>
      </w:r>
    </w:p>
    <w:p w14:paraId="5266A329" w14:textId="42EFFC41" w:rsidR="0007568B" w:rsidRDefault="003B6EDC" w:rsidP="0007568B">
      <w:pPr>
        <w:pStyle w:val="ListParagraph"/>
        <w:numPr>
          <w:ilvl w:val="0"/>
          <w:numId w:val="28"/>
        </w:numPr>
        <w:ind w:right="-180"/>
      </w:pPr>
      <w:r w:rsidRPr="00FE4FC3">
        <w:t xml:space="preserve">When the supplier reaches the </w:t>
      </w:r>
      <w:r>
        <w:t>pending integration status, iConsole</w:t>
      </w:r>
      <w:r w:rsidRPr="00754834">
        <w:t xml:space="preserve"> </w:t>
      </w:r>
      <w:r>
        <w:t xml:space="preserve">will post the </w:t>
      </w:r>
      <w:r w:rsidR="0007568B">
        <w:t xml:space="preserve">data to </w:t>
      </w:r>
      <w:del w:id="176" w:author="Dave Terpstra (Consultant)" w:date="2024-10-28T10:12:00Z" w16du:dateUtc="2024-10-28T09:12:00Z">
        <w:r w:rsidR="0007568B" w:rsidDel="00BD165B">
          <w:delText>GAVI</w:delText>
        </w:r>
      </w:del>
      <w:ins w:id="177" w:author="Dave Terpstra (Consultant)" w:date="2024-10-28T10:13:00Z" w16du:dateUtc="2024-10-28T09:13:00Z">
        <w:r w:rsidR="00BD165B">
          <w:t>Gavi</w:t>
        </w:r>
      </w:ins>
      <w:r w:rsidR="0007568B">
        <w:t>’s HTTPS endpoint after authenticating using oAuth2.0 Authentication.</w:t>
      </w:r>
    </w:p>
    <w:p w14:paraId="5436FEDF" w14:textId="4B8D3B1E" w:rsidR="001F1C4E" w:rsidRDefault="009022C0" w:rsidP="001F1C4E">
      <w:pPr>
        <w:pStyle w:val="ListParagraph"/>
        <w:numPr>
          <w:ilvl w:val="0"/>
          <w:numId w:val="28"/>
        </w:numPr>
        <w:ind w:right="-180"/>
      </w:pPr>
      <w:proofErr w:type="spellStart"/>
      <w:r>
        <w:t>Workato</w:t>
      </w:r>
      <w:proofErr w:type="spellEnd"/>
      <w:r w:rsidR="001F1C4E">
        <w:t xml:space="preserve"> should provide a 200 response for every API call made by Zycus </w:t>
      </w:r>
      <w:r w:rsidR="008D7E0A">
        <w:t xml:space="preserve">to ensure </w:t>
      </w:r>
      <w:r w:rsidR="0060686B">
        <w:t>data</w:t>
      </w:r>
      <w:r w:rsidR="008D7E0A">
        <w:t xml:space="preserve"> has been posted to the endpoint</w:t>
      </w:r>
      <w:r w:rsidR="001F1C4E">
        <w:t>.</w:t>
      </w:r>
    </w:p>
    <w:p w14:paraId="62B92683" w14:textId="30978A01" w:rsidR="00546296" w:rsidRDefault="003B6EDC" w:rsidP="00DD6C68">
      <w:pPr>
        <w:pStyle w:val="ListParagraph"/>
        <w:numPr>
          <w:ilvl w:val="0"/>
          <w:numId w:val="28"/>
        </w:numPr>
        <w:ind w:right="-180"/>
      </w:pPr>
      <w:r>
        <w:t>After receiving the data</w:t>
      </w:r>
      <w:r w:rsidR="000357C0">
        <w:t>,</w:t>
      </w:r>
      <w:r>
        <w:t xml:space="preserve"> </w:t>
      </w:r>
      <w:proofErr w:type="spellStart"/>
      <w:r w:rsidR="009022C0">
        <w:t>Workato</w:t>
      </w:r>
      <w:proofErr w:type="spellEnd"/>
      <w:r w:rsidR="000357C0">
        <w:t xml:space="preserve"> </w:t>
      </w:r>
      <w:r>
        <w:t xml:space="preserve">will make </w:t>
      </w:r>
      <w:r w:rsidR="009022C0">
        <w:t>the necessary data transformation that is required as per the mapping sheet and post the supplier data to SAP S4 HANA.</w:t>
      </w:r>
    </w:p>
    <w:p w14:paraId="388C1CD6" w14:textId="65E4776A" w:rsidR="001251ED" w:rsidRDefault="003B6EDC" w:rsidP="00DD6C68">
      <w:pPr>
        <w:pStyle w:val="ListParagraph"/>
        <w:numPr>
          <w:ilvl w:val="0"/>
          <w:numId w:val="28"/>
        </w:numPr>
        <w:ind w:right="-180"/>
      </w:pPr>
      <w:r>
        <w:t xml:space="preserve">Once the supplier information is successfully processed at </w:t>
      </w:r>
      <w:del w:id="178" w:author="Dave Terpstra (Consultant)" w:date="2024-10-28T10:13:00Z" w16du:dateUtc="2024-10-28T09:13:00Z">
        <w:r w:rsidR="004B1B03" w:rsidDel="00370A28">
          <w:delText>GAVI</w:delText>
        </w:r>
      </w:del>
      <w:ins w:id="179" w:author="Dave Terpstra (Consultant)" w:date="2024-10-28T10:13:00Z" w16du:dateUtc="2024-10-28T09:13:00Z">
        <w:r w:rsidR="00370A28">
          <w:t>Gavi</w:t>
        </w:r>
      </w:ins>
      <w:r>
        <w:t xml:space="preserve">’s end, </w:t>
      </w:r>
      <w:r w:rsidR="00246657">
        <w:t>the supplier</w:t>
      </w:r>
      <w:r>
        <w:t xml:space="preserve"> will </w:t>
      </w:r>
      <w:r w:rsidR="00246657">
        <w:t>be</w:t>
      </w:r>
      <w:r>
        <w:t xml:space="preserve"> created/</w:t>
      </w:r>
      <w:r w:rsidR="001251ED">
        <w:t>updated</w:t>
      </w:r>
      <w:r>
        <w:t xml:space="preserve"> in </w:t>
      </w:r>
      <w:r w:rsidR="000766FD">
        <w:rPr>
          <w:rFonts w:ascii="Calibri" w:eastAsia="Times New Roman" w:hAnsi="Calibri" w:cs="Calibri"/>
          <w:color w:val="000000"/>
        </w:rPr>
        <w:t>SAP S4 HANA</w:t>
      </w:r>
      <w:r>
        <w:t>.</w:t>
      </w:r>
    </w:p>
    <w:p w14:paraId="0E44E9BA" w14:textId="14D38354" w:rsidR="00875AAE" w:rsidRDefault="00875AAE" w:rsidP="00DD6C68">
      <w:pPr>
        <w:pStyle w:val="ListParagraph"/>
        <w:numPr>
          <w:ilvl w:val="0"/>
          <w:numId w:val="28"/>
        </w:numPr>
        <w:ind w:right="-180"/>
      </w:pPr>
      <w:r>
        <w:t xml:space="preserve">Supplier payload contains </w:t>
      </w:r>
      <w:r w:rsidR="00B34975">
        <w:t>a Control</w:t>
      </w:r>
      <w:r>
        <w:t xml:space="preserve"> block to identify the delta changes done on a supplier</w:t>
      </w:r>
      <w:r w:rsidR="006D7A0F">
        <w:t>.</w:t>
      </w:r>
      <w:r w:rsidR="00A443C0" w:rsidRPr="00A443C0">
        <w:t xml:space="preserve"> </w:t>
      </w:r>
      <w:r w:rsidR="00260715">
        <w:t xml:space="preserve">It describes the </w:t>
      </w:r>
      <w:r w:rsidR="00A443C0">
        <w:t>mode of the supplier whether it is created / edited</w:t>
      </w:r>
      <w:r w:rsidR="00D060DA">
        <w:t>.</w:t>
      </w:r>
      <w:r w:rsidR="00A443C0">
        <w:t xml:space="preserve"> </w:t>
      </w:r>
      <w:r w:rsidR="00D060DA">
        <w:t>I</w:t>
      </w:r>
      <w:r w:rsidR="00A443C0">
        <w:t xml:space="preserve">n </w:t>
      </w:r>
      <w:r w:rsidR="0068609A">
        <w:t>the case</w:t>
      </w:r>
      <w:r w:rsidR="00A443C0">
        <w:t xml:space="preserve"> of edit</w:t>
      </w:r>
      <w:r w:rsidR="00D060DA">
        <w:t>,</w:t>
      </w:r>
      <w:r w:rsidR="00A443C0">
        <w:t xml:space="preserve"> it captures all the edits that are carried out on a </w:t>
      </w:r>
      <w:r w:rsidR="000C432D">
        <w:t>supplier.</w:t>
      </w:r>
    </w:p>
    <w:p w14:paraId="0CAC181A" w14:textId="5DD6C9A1" w:rsidR="005F1C65" w:rsidRDefault="005F1C65" w:rsidP="00DD6C68">
      <w:pPr>
        <w:pStyle w:val="ListParagraph"/>
        <w:numPr>
          <w:ilvl w:val="0"/>
          <w:numId w:val="28"/>
        </w:numPr>
        <w:ind w:right="-180"/>
      </w:pPr>
      <w:r>
        <w:t>When a potential supplier is onboarded and converted to Operational supplier</w:t>
      </w:r>
      <w:r w:rsidR="00CC4103">
        <w:t>,</w:t>
      </w:r>
      <w:r>
        <w:t xml:space="preserve"> then the </w:t>
      </w:r>
      <w:r w:rsidR="00E92959">
        <w:t xml:space="preserve">event from Zycus will be </w:t>
      </w:r>
      <w:r w:rsidR="00CC4103">
        <w:t>‘C</w:t>
      </w:r>
      <w:r w:rsidR="00E92959">
        <w:t>reate</w:t>
      </w:r>
      <w:r w:rsidR="00CC4103">
        <w:t>’</w:t>
      </w:r>
      <w:r w:rsidR="00E92959">
        <w:t xml:space="preserve"> and the payload will contain the action as </w:t>
      </w:r>
      <w:r w:rsidR="00E92959" w:rsidRPr="00616C33">
        <w:rPr>
          <w:b/>
          <w:bCs/>
        </w:rPr>
        <w:t>Onboard</w:t>
      </w:r>
      <w:r w:rsidR="00E92959">
        <w:t>.</w:t>
      </w:r>
    </w:p>
    <w:p w14:paraId="506EB3CE" w14:textId="3DFBB203" w:rsidR="003B6EDC" w:rsidRDefault="003E1F17" w:rsidP="003740F1">
      <w:pPr>
        <w:pStyle w:val="ListParagraph"/>
        <w:numPr>
          <w:ilvl w:val="0"/>
          <w:numId w:val="28"/>
        </w:numPr>
        <w:ind w:right="-180"/>
      </w:pPr>
      <w:r>
        <w:t xml:space="preserve">There are two types of </w:t>
      </w:r>
      <w:r w:rsidR="0040513F">
        <w:t xml:space="preserve">Supplier Status </w:t>
      </w:r>
      <w:r>
        <w:t>in Zycus iSupplier which is at Global Level and Facility Level.</w:t>
      </w:r>
    </w:p>
    <w:p w14:paraId="1F747F3B" w14:textId="6D692078" w:rsidR="00674935" w:rsidRPr="003740F1" w:rsidRDefault="00933213" w:rsidP="003740F1">
      <w:pPr>
        <w:ind w:left="720"/>
        <w:rPr>
          <w:rFonts w:asciiTheme="majorHAnsi" w:hAnsiTheme="majorHAnsi"/>
          <w:b/>
          <w:bCs/>
        </w:rPr>
      </w:pPr>
      <w:r w:rsidRPr="003740F1">
        <w:rPr>
          <w:rFonts w:asciiTheme="majorHAnsi" w:hAnsiTheme="majorHAnsi"/>
          <w:b/>
          <w:bCs/>
        </w:rPr>
        <w:t xml:space="preserve">Inbound Supplier Acknowledgement to Zycus </w:t>
      </w:r>
    </w:p>
    <w:p w14:paraId="08746207" w14:textId="50B4DB08" w:rsidR="00C3166A" w:rsidRDefault="000766FD" w:rsidP="00C3166A">
      <w:pPr>
        <w:pStyle w:val="ListParagraph"/>
        <w:numPr>
          <w:ilvl w:val="0"/>
          <w:numId w:val="32"/>
        </w:numPr>
        <w:ind w:right="-180"/>
      </w:pPr>
      <w:r>
        <w:t>SAP S4 HANA</w:t>
      </w:r>
      <w:r w:rsidR="00C3166A">
        <w:t xml:space="preserve"> must send an acknowledgement back to Zycus with ERP supplier number in case of Success. In case of Failure in creating or updating the supplier in </w:t>
      </w:r>
      <w:r>
        <w:t>SAP S4 HANA</w:t>
      </w:r>
      <w:r w:rsidR="00B14D2E">
        <w:t>,</w:t>
      </w:r>
      <w:r w:rsidR="00C3166A">
        <w:t xml:space="preserve"> a failure message should be sent so that proper actions can be taken by the user. </w:t>
      </w:r>
    </w:p>
    <w:p w14:paraId="73E16DCC" w14:textId="77777777" w:rsidR="00C3166A" w:rsidRDefault="00C3166A" w:rsidP="00C3166A">
      <w:pPr>
        <w:pStyle w:val="ListParagraph"/>
        <w:numPr>
          <w:ilvl w:val="0"/>
          <w:numId w:val="32"/>
        </w:numPr>
        <w:ind w:right="-180"/>
      </w:pPr>
      <w:r>
        <w:t>Once the acknowledgement is received by iSupplier, the mentioned request id is deleted from product side, so retriggering the same entity will result in GET call failure.</w:t>
      </w:r>
    </w:p>
    <w:p w14:paraId="2C921F16" w14:textId="38F73604" w:rsidR="00C3166A" w:rsidRDefault="00C3166A" w:rsidP="00C3166A">
      <w:pPr>
        <w:pStyle w:val="ListParagraph"/>
        <w:numPr>
          <w:ilvl w:val="0"/>
          <w:numId w:val="32"/>
        </w:numPr>
        <w:ind w:right="-180"/>
      </w:pPr>
      <w:r>
        <w:lastRenderedPageBreak/>
        <w:t xml:space="preserve">If supplier data is successfully processed at </w:t>
      </w:r>
      <w:del w:id="180" w:author="Dave Terpstra (Consultant)" w:date="2024-10-28T10:09:00Z" w16du:dateUtc="2024-10-28T09:09:00Z">
        <w:r w:rsidR="004B1B03" w:rsidDel="00DE0326">
          <w:delText>GAVI</w:delText>
        </w:r>
      </w:del>
      <w:ins w:id="181" w:author="Dave Terpstra (Consultant)" w:date="2024-10-28T10:09:00Z" w16du:dateUtc="2024-10-28T09:09:00Z">
        <w:r w:rsidR="00DE0326">
          <w:t>Gavi</w:t>
        </w:r>
      </w:ins>
      <w:r>
        <w:t>’s end, response with “SUCCESS” status will be sent in the acknowledgement payload to Zycus.</w:t>
      </w:r>
    </w:p>
    <w:p w14:paraId="7CBF5AF7" w14:textId="77777777" w:rsidR="00C3166A" w:rsidRDefault="00C3166A" w:rsidP="00C3166A">
      <w:pPr>
        <w:pStyle w:val="ListParagraph"/>
        <w:numPr>
          <w:ilvl w:val="0"/>
          <w:numId w:val="32"/>
        </w:numPr>
        <w:spacing w:after="0" w:line="240" w:lineRule="auto"/>
      </w:pPr>
      <w:r>
        <w:t>Once Supplier is successfully acknowledged in Zycus, the potential supplier request will be completed.</w:t>
      </w:r>
    </w:p>
    <w:p w14:paraId="5257A43E" w14:textId="58CD9586" w:rsidR="00DF6D7E" w:rsidRDefault="00DF6D7E" w:rsidP="00607539">
      <w:pPr>
        <w:spacing w:after="0" w:line="240" w:lineRule="auto"/>
        <w:ind w:firstLine="720"/>
      </w:pPr>
    </w:p>
    <w:p w14:paraId="39EBE2C8" w14:textId="3AB524F5" w:rsidR="00607539" w:rsidRDefault="00607539" w:rsidP="00607539">
      <w:pPr>
        <w:spacing w:after="0" w:line="240" w:lineRule="auto"/>
        <w:ind w:firstLine="720"/>
      </w:pPr>
      <w:r w:rsidRPr="003E14A3">
        <w:rPr>
          <w:i/>
          <w:iCs/>
        </w:rPr>
        <w:t>Success ACK</w:t>
      </w:r>
      <w:r>
        <w:t xml:space="preserve"> should contain the details mentioned below:</w:t>
      </w:r>
    </w:p>
    <w:p w14:paraId="2967E1DB" w14:textId="77777777" w:rsidR="00607539" w:rsidRDefault="00607539" w:rsidP="00607539">
      <w:pPr>
        <w:spacing w:after="0" w:line="240" w:lineRule="auto"/>
        <w:ind w:left="720"/>
      </w:pPr>
      <w:r>
        <w:t xml:space="preserve"> </w:t>
      </w:r>
    </w:p>
    <w:p w14:paraId="1150682D" w14:textId="16CA4F41" w:rsidR="00607539" w:rsidRDefault="00F03914" w:rsidP="00607539">
      <w:pPr>
        <w:pStyle w:val="ListParagraph"/>
        <w:numPr>
          <w:ilvl w:val="0"/>
          <w:numId w:val="34"/>
        </w:numPr>
        <w:spacing w:after="0" w:line="240" w:lineRule="auto"/>
      </w:pPr>
      <w:proofErr w:type="spellStart"/>
      <w:r>
        <w:rPr>
          <w:b/>
        </w:rPr>
        <w:t>i</w:t>
      </w:r>
      <w:r w:rsidR="00607539" w:rsidRPr="00101F76">
        <w:rPr>
          <w:b/>
        </w:rPr>
        <w:t>ntegrationTrackingNumber</w:t>
      </w:r>
      <w:proofErr w:type="spellEnd"/>
      <w:r w:rsidR="00607539">
        <w:t>: The tracking number should be same as that was sent in supplier JSON payload.</w:t>
      </w:r>
    </w:p>
    <w:p w14:paraId="54B9431D" w14:textId="77777777" w:rsidR="00607539" w:rsidRDefault="00607539" w:rsidP="00607539">
      <w:pPr>
        <w:pStyle w:val="ListParagraph"/>
        <w:numPr>
          <w:ilvl w:val="0"/>
          <w:numId w:val="34"/>
        </w:numPr>
        <w:spacing w:after="0" w:line="240" w:lineRule="auto"/>
      </w:pPr>
      <w:proofErr w:type="spellStart"/>
      <w:r>
        <w:rPr>
          <w:b/>
        </w:rPr>
        <w:t>referenceCodeForEntity</w:t>
      </w:r>
      <w:proofErr w:type="spellEnd"/>
      <w:r w:rsidRPr="00744BAD">
        <w:t>:</w:t>
      </w:r>
      <w:r>
        <w:t xml:space="preserve"> The reference code for entity should be same as that was sent in supplier JSON payload.</w:t>
      </w:r>
    </w:p>
    <w:p w14:paraId="62509549" w14:textId="77777777" w:rsidR="00607539" w:rsidRDefault="00607539" w:rsidP="00607539">
      <w:pPr>
        <w:pStyle w:val="ListParagraph"/>
        <w:numPr>
          <w:ilvl w:val="0"/>
          <w:numId w:val="34"/>
        </w:numPr>
        <w:spacing w:after="0" w:line="240" w:lineRule="auto"/>
      </w:pPr>
      <w:r>
        <w:rPr>
          <w:b/>
        </w:rPr>
        <w:t>id</w:t>
      </w:r>
      <w:r w:rsidRPr="00101F76">
        <w:t>:</w:t>
      </w:r>
      <w:r>
        <w:t xml:space="preserve"> Id should be same as supplier id sent in JSON payload.</w:t>
      </w:r>
    </w:p>
    <w:p w14:paraId="487C04FC" w14:textId="63CE179F" w:rsidR="00607539" w:rsidRDefault="00F03914" w:rsidP="00607539">
      <w:pPr>
        <w:pStyle w:val="ListParagraph"/>
        <w:numPr>
          <w:ilvl w:val="0"/>
          <w:numId w:val="34"/>
        </w:numPr>
        <w:spacing w:after="0" w:line="240" w:lineRule="auto"/>
      </w:pPr>
      <w:proofErr w:type="spellStart"/>
      <w:r>
        <w:rPr>
          <w:b/>
        </w:rPr>
        <w:t>r</w:t>
      </w:r>
      <w:r w:rsidR="00607539">
        <w:rPr>
          <w:b/>
        </w:rPr>
        <w:t>equestid</w:t>
      </w:r>
      <w:proofErr w:type="spellEnd"/>
      <w:r w:rsidR="00607539" w:rsidRPr="00101F76">
        <w:t>:</w:t>
      </w:r>
      <w:r w:rsidR="00607539">
        <w:t xml:space="preserve"> </w:t>
      </w:r>
      <w:proofErr w:type="spellStart"/>
      <w:r w:rsidR="00607539">
        <w:t>Requestid</w:t>
      </w:r>
      <w:proofErr w:type="spellEnd"/>
      <w:r w:rsidR="00607539">
        <w:t xml:space="preserve"> should be same as </w:t>
      </w:r>
      <w:proofErr w:type="spellStart"/>
      <w:r w:rsidR="00607539">
        <w:t>requestId</w:t>
      </w:r>
      <w:proofErr w:type="spellEnd"/>
      <w:r w:rsidR="00607539">
        <w:t xml:space="preserve"> sent in supplier JSON payload.</w:t>
      </w:r>
    </w:p>
    <w:p w14:paraId="58D80DDD" w14:textId="77777777" w:rsidR="00607539" w:rsidRDefault="00607539" w:rsidP="00607539">
      <w:pPr>
        <w:pStyle w:val="ListParagraph"/>
        <w:numPr>
          <w:ilvl w:val="0"/>
          <w:numId w:val="34"/>
        </w:numPr>
        <w:spacing w:after="0" w:line="240" w:lineRule="auto"/>
      </w:pPr>
      <w:proofErr w:type="spellStart"/>
      <w:r>
        <w:rPr>
          <w:b/>
        </w:rPr>
        <w:t>displayGSID</w:t>
      </w:r>
      <w:proofErr w:type="spellEnd"/>
      <w:r w:rsidRPr="00101F76">
        <w:t>:</w:t>
      </w:r>
      <w:r>
        <w:t xml:space="preserve">  </w:t>
      </w:r>
      <w:proofErr w:type="spellStart"/>
      <w:r w:rsidRPr="00D016C3">
        <w:t>displayGSID</w:t>
      </w:r>
      <w:proofErr w:type="spellEnd"/>
      <w:r w:rsidRPr="00D016C3">
        <w:t xml:space="preserve"> </w:t>
      </w:r>
      <w:r>
        <w:t xml:space="preserve">should be same as </w:t>
      </w:r>
      <w:proofErr w:type="spellStart"/>
      <w:r w:rsidRPr="00D016C3">
        <w:t>displayGSID</w:t>
      </w:r>
      <w:proofErr w:type="spellEnd"/>
      <w:r w:rsidRPr="00D016C3">
        <w:t xml:space="preserve"> </w:t>
      </w:r>
      <w:r>
        <w:t>sent in supplier JSON payload.</w:t>
      </w:r>
    </w:p>
    <w:p w14:paraId="7398BAB6" w14:textId="77777777" w:rsidR="00607539" w:rsidRDefault="00607539" w:rsidP="00607539">
      <w:pPr>
        <w:pStyle w:val="ListParagraph"/>
        <w:numPr>
          <w:ilvl w:val="0"/>
          <w:numId w:val="34"/>
        </w:numPr>
        <w:spacing w:after="0" w:line="240" w:lineRule="auto"/>
      </w:pPr>
      <w:r>
        <w:rPr>
          <w:b/>
        </w:rPr>
        <w:t>Status</w:t>
      </w:r>
      <w:r>
        <w:t>: “SUCCESS”.</w:t>
      </w:r>
    </w:p>
    <w:p w14:paraId="453FD9BE" w14:textId="6A4F3BC4" w:rsidR="00607539" w:rsidRDefault="00607539" w:rsidP="00607539">
      <w:pPr>
        <w:pStyle w:val="ListParagraph"/>
        <w:numPr>
          <w:ilvl w:val="0"/>
          <w:numId w:val="34"/>
        </w:numPr>
        <w:spacing w:after="0" w:line="240" w:lineRule="auto"/>
      </w:pPr>
      <w:proofErr w:type="spellStart"/>
      <w:r w:rsidRPr="00D77731">
        <w:rPr>
          <w:b/>
          <w:bCs/>
        </w:rPr>
        <w:t>externalId</w:t>
      </w:r>
      <w:proofErr w:type="spellEnd"/>
      <w:r>
        <w:rPr>
          <w:b/>
          <w:bCs/>
        </w:rPr>
        <w:t>:</w:t>
      </w:r>
      <w:r>
        <w:t xml:space="preserve"> Supplier ERP ID (</w:t>
      </w:r>
      <w:r w:rsidRPr="00BC5026">
        <w:t>ERP</w:t>
      </w:r>
      <w:r>
        <w:t xml:space="preserve"> generated ID for a Supplier) against “</w:t>
      </w:r>
      <w:proofErr w:type="spellStart"/>
      <w:r>
        <w:t>externalId</w:t>
      </w:r>
      <w:proofErr w:type="spellEnd"/>
      <w:r>
        <w:t>” tag.</w:t>
      </w:r>
    </w:p>
    <w:p w14:paraId="3D913127" w14:textId="77777777" w:rsidR="00607539" w:rsidRDefault="00607539" w:rsidP="00607539">
      <w:pPr>
        <w:pStyle w:val="ListParagraph"/>
        <w:numPr>
          <w:ilvl w:val="0"/>
          <w:numId w:val="34"/>
        </w:numPr>
        <w:spacing w:after="0" w:line="240" w:lineRule="auto"/>
      </w:pPr>
      <w:r w:rsidRPr="00F07ABE">
        <w:rPr>
          <w:b/>
          <w:bCs/>
        </w:rPr>
        <w:t>Forms:</w:t>
      </w:r>
      <w:r>
        <w:t xml:space="preserve">  Address and Contact ERP ids to be sent along with respective internal Ids, refer sample ACK with form fields. ERP ids of custom add to list can be updated as well.</w:t>
      </w:r>
    </w:p>
    <w:p w14:paraId="06178AED" w14:textId="77777777" w:rsidR="00607539" w:rsidRDefault="00607539" w:rsidP="00607539">
      <w:pPr>
        <w:spacing w:after="0" w:line="240" w:lineRule="auto"/>
        <w:ind w:left="720"/>
        <w:rPr>
          <w:noProof/>
        </w:rPr>
      </w:pPr>
    </w:p>
    <w:p w14:paraId="50394CD6" w14:textId="77777777" w:rsidR="00607539" w:rsidRDefault="00607539" w:rsidP="00607539">
      <w:pPr>
        <w:spacing w:after="0" w:line="240" w:lineRule="auto"/>
        <w:ind w:left="720"/>
      </w:pPr>
      <w:r>
        <w:rPr>
          <w:noProof/>
        </w:rPr>
        <w:drawing>
          <wp:inline distT="0" distB="0" distL="0" distR="0" wp14:anchorId="613D67FF" wp14:editId="328E0D22">
            <wp:extent cx="3866680" cy="1294726"/>
            <wp:effectExtent l="19050" t="19050" r="19685" b="203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458" t="41540"/>
                    <a:stretch/>
                  </pic:blipFill>
                  <pic:spPr bwMode="auto">
                    <a:xfrm>
                      <a:off x="0" y="0"/>
                      <a:ext cx="3935741" cy="1317851"/>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4145840F" w14:textId="77777777" w:rsidR="00607539" w:rsidRDefault="00607539" w:rsidP="00607539">
      <w:pPr>
        <w:spacing w:after="0" w:line="240" w:lineRule="auto"/>
      </w:pPr>
    </w:p>
    <w:p w14:paraId="22E816E2" w14:textId="77777777" w:rsidR="00607539" w:rsidRDefault="00607539" w:rsidP="00607539">
      <w:pPr>
        <w:spacing w:after="0" w:line="240" w:lineRule="auto"/>
      </w:pPr>
    </w:p>
    <w:p w14:paraId="3CC29100" w14:textId="530E0D8B" w:rsidR="00607539" w:rsidRDefault="00607539" w:rsidP="00607539">
      <w:pPr>
        <w:spacing w:after="0" w:line="240" w:lineRule="auto"/>
      </w:pPr>
      <w:bookmarkStart w:id="182" w:name="_Hlk145697172"/>
      <w:r>
        <w:t xml:space="preserve">Once </w:t>
      </w:r>
      <w:r w:rsidR="003E14A3">
        <w:t>a s</w:t>
      </w:r>
      <w:r>
        <w:t xml:space="preserve">upplier is successfully acknowledged in Zycus, the supplier status will change </w:t>
      </w:r>
      <w:ins w:id="183" w:author="Dave Terpstra (Consultant)" w:date="2024-10-28T10:15:00Z" w16du:dateUtc="2024-10-28T09:15:00Z">
        <w:r w:rsidR="00062D4A">
          <w:t xml:space="preserve">from </w:t>
        </w:r>
        <w:r w:rsidR="00D75D98">
          <w:t>“</w:t>
        </w:r>
        <w:commentRangeStart w:id="184"/>
        <w:commentRangeStart w:id="185"/>
        <w:del w:id="186" w:author="Neeraj Jahagirdar" w:date="2024-10-28T18:53:00Z" w16du:dateUtc="2024-10-28T13:23:00Z">
          <w:r w:rsidR="00062D4A">
            <w:delText>XX</w:delText>
          </w:r>
          <w:r w:rsidR="00D75D98">
            <w:delText>X</w:delText>
          </w:r>
        </w:del>
      </w:ins>
      <w:commentRangeEnd w:id="184"/>
      <w:ins w:id="187" w:author="Dave Terpstra (Consultant)" w:date="2024-10-28T10:16:00Z" w16du:dateUtc="2024-10-28T09:16:00Z">
        <w:del w:id="188" w:author="Neeraj Jahagirdar" w:date="2024-10-28T18:53:00Z" w16du:dateUtc="2024-10-28T13:23:00Z">
          <w:r w:rsidR="008D2B52">
            <w:rPr>
              <w:rStyle w:val="CommentReference"/>
            </w:rPr>
            <w:commentReference w:id="184"/>
          </w:r>
        </w:del>
      </w:ins>
      <w:commentRangeEnd w:id="185"/>
      <w:r w:rsidR="007B6A4C">
        <w:rPr>
          <w:rStyle w:val="CommentReference"/>
        </w:rPr>
        <w:commentReference w:id="185"/>
      </w:r>
      <w:ins w:id="190" w:author="Neeraj Jahagirdar" w:date="2024-10-28T18:53:00Z" w16du:dateUtc="2024-10-28T13:23:00Z">
        <w:r w:rsidR="007B6A4C">
          <w:t>Pending Integration</w:t>
        </w:r>
      </w:ins>
      <w:ins w:id="191" w:author="Dave Terpstra (Consultant)" w:date="2024-10-28T10:15:00Z" w16du:dateUtc="2024-10-28T09:15:00Z">
        <w:r w:rsidR="00D75D98">
          <w:t xml:space="preserve">” </w:t>
        </w:r>
      </w:ins>
      <w:r>
        <w:t xml:space="preserve">to </w:t>
      </w:r>
      <w:ins w:id="192" w:author="Dave Terpstra (Consultant)" w:date="2024-10-28T10:16:00Z" w16du:dateUtc="2024-10-28T09:16:00Z">
        <w:r w:rsidR="009C7BFC">
          <w:t>“</w:t>
        </w:r>
      </w:ins>
      <w:del w:id="193" w:author="Dave Terpstra (Consultant)" w:date="2024-10-28T10:15:00Z" w16du:dateUtc="2024-10-28T09:15:00Z">
        <w:r w:rsidDel="009C7BFC">
          <w:delText>a</w:delText>
        </w:r>
      </w:del>
      <w:ins w:id="194" w:author="Dave Terpstra (Consultant)" w:date="2024-10-28T10:16:00Z" w16du:dateUtc="2024-10-28T09:16:00Z">
        <w:r w:rsidR="009C7BFC">
          <w:t>A</w:t>
        </w:r>
      </w:ins>
      <w:r>
        <w:t>ctive</w:t>
      </w:r>
      <w:ins w:id="195" w:author="Dave Terpstra (Consultant)" w:date="2024-10-28T10:16:00Z" w16du:dateUtc="2024-10-28T09:16:00Z">
        <w:r w:rsidR="009C7BFC">
          <w:t>”</w:t>
        </w:r>
      </w:ins>
      <w:r>
        <w:t>.</w:t>
      </w:r>
    </w:p>
    <w:bookmarkEnd w:id="182"/>
    <w:p w14:paraId="0F418FFC" w14:textId="77777777" w:rsidR="00607539" w:rsidRDefault="00607539" w:rsidP="00607539">
      <w:pPr>
        <w:spacing w:after="0" w:line="240" w:lineRule="auto"/>
      </w:pPr>
      <w:r>
        <w:rPr>
          <w:noProof/>
        </w:rPr>
        <w:drawing>
          <wp:inline distT="0" distB="0" distL="0" distR="0" wp14:anchorId="1D600E8A" wp14:editId="12EE83F4">
            <wp:extent cx="6011186" cy="675610"/>
            <wp:effectExtent l="19050" t="19050" r="8890" b="1079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012211" cy="675725"/>
                    </a:xfrm>
                    <a:prstGeom prst="rect">
                      <a:avLst/>
                    </a:prstGeom>
                    <a:ln w="12700">
                      <a:solidFill>
                        <a:schemeClr val="tx1"/>
                      </a:solidFill>
                    </a:ln>
                  </pic:spPr>
                </pic:pic>
              </a:graphicData>
            </a:graphic>
          </wp:inline>
        </w:drawing>
      </w:r>
    </w:p>
    <w:p w14:paraId="20D7A9A9" w14:textId="77777777" w:rsidR="00607539" w:rsidRDefault="00607539" w:rsidP="00DD2D95">
      <w:pPr>
        <w:pStyle w:val="ListParagraph"/>
        <w:spacing w:after="0" w:line="240" w:lineRule="auto"/>
      </w:pPr>
    </w:p>
    <w:p w14:paraId="534080E9" w14:textId="561FDD32" w:rsidR="00531027" w:rsidRDefault="00531027" w:rsidP="00531027">
      <w:pPr>
        <w:pStyle w:val="ListParagraph"/>
        <w:numPr>
          <w:ilvl w:val="0"/>
          <w:numId w:val="32"/>
        </w:numPr>
      </w:pPr>
      <w:r>
        <w:t xml:space="preserve">If supplier data is not successfully processed at </w:t>
      </w:r>
      <w:del w:id="196" w:author="Dave Terpstra (Consultant)" w:date="2024-10-28T10:09:00Z" w16du:dateUtc="2024-10-28T09:09:00Z">
        <w:r w:rsidR="004B1B03" w:rsidDel="00DE0326">
          <w:delText>GAVI</w:delText>
        </w:r>
      </w:del>
      <w:ins w:id="197" w:author="Dave Terpstra (Consultant)" w:date="2024-10-28T10:09:00Z" w16du:dateUtc="2024-10-28T09:09:00Z">
        <w:r w:rsidR="00DE0326">
          <w:t>Gavi</w:t>
        </w:r>
      </w:ins>
      <w:r w:rsidR="008134DF">
        <w:t>’s</w:t>
      </w:r>
      <w:r>
        <w:t xml:space="preserve"> end, response with “FAILED” status along with an error message will be sent to Zycus. </w:t>
      </w:r>
    </w:p>
    <w:p w14:paraId="4044BEEA" w14:textId="73240DDB" w:rsidR="0058734E" w:rsidRDefault="00531027" w:rsidP="00531027">
      <w:pPr>
        <w:pStyle w:val="ListParagraph"/>
        <w:numPr>
          <w:ilvl w:val="0"/>
          <w:numId w:val="32"/>
        </w:numPr>
        <w:ind w:right="-180"/>
      </w:pPr>
      <w:r>
        <w:t xml:space="preserve">After the failure, </w:t>
      </w:r>
      <w:commentRangeStart w:id="198"/>
      <w:commentRangeStart w:id="199"/>
      <w:r w:rsidR="00A1569C">
        <w:t>Business user</w:t>
      </w:r>
      <w:r>
        <w:t xml:space="preserve"> will </w:t>
      </w:r>
      <w:r w:rsidR="00A1569C">
        <w:t xml:space="preserve">have </w:t>
      </w:r>
      <w:r>
        <w:t>t</w:t>
      </w:r>
      <w:r w:rsidR="00A1569C">
        <w:t>o t</w:t>
      </w:r>
      <w:r>
        <w:t>ake appropriate action to resolve as per error description</w:t>
      </w:r>
      <w:r w:rsidR="00A1569C">
        <w:t>.</w:t>
      </w:r>
      <w:commentRangeEnd w:id="198"/>
      <w:r>
        <w:rPr>
          <w:rStyle w:val="CommentReference"/>
        </w:rPr>
        <w:commentReference w:id="198"/>
      </w:r>
      <w:commentRangeEnd w:id="199"/>
      <w:r w:rsidR="00A91480">
        <w:rPr>
          <w:rStyle w:val="CommentReference"/>
        </w:rPr>
        <w:commentReference w:id="199"/>
      </w:r>
    </w:p>
    <w:p w14:paraId="2E433292" w14:textId="77777777" w:rsidR="00503D44" w:rsidRDefault="00503D44" w:rsidP="00503D44">
      <w:pPr>
        <w:spacing w:after="0" w:line="240" w:lineRule="auto"/>
        <w:ind w:firstLine="720"/>
      </w:pPr>
      <w:r w:rsidRPr="003E14A3">
        <w:rPr>
          <w:i/>
          <w:iCs/>
        </w:rPr>
        <w:t>Failed ACK</w:t>
      </w:r>
      <w:r>
        <w:t xml:space="preserve"> should contain the details mentioned below:</w:t>
      </w:r>
    </w:p>
    <w:p w14:paraId="62F7CF26" w14:textId="77777777" w:rsidR="00503D44" w:rsidRDefault="00503D44" w:rsidP="00503D44">
      <w:pPr>
        <w:spacing w:after="0" w:line="240" w:lineRule="auto"/>
        <w:ind w:left="720" w:firstLine="709"/>
      </w:pPr>
    </w:p>
    <w:p w14:paraId="57D2C2EA" w14:textId="083E8A56" w:rsidR="00503D44" w:rsidRDefault="001E5800" w:rsidP="00503D44">
      <w:pPr>
        <w:pStyle w:val="ListParagraph"/>
        <w:numPr>
          <w:ilvl w:val="0"/>
          <w:numId w:val="33"/>
        </w:numPr>
        <w:spacing w:after="0" w:line="240" w:lineRule="auto"/>
        <w:ind w:left="720"/>
      </w:pPr>
      <w:proofErr w:type="spellStart"/>
      <w:r>
        <w:rPr>
          <w:b/>
        </w:rPr>
        <w:t>i</w:t>
      </w:r>
      <w:r w:rsidR="00503D44" w:rsidRPr="00101F76">
        <w:rPr>
          <w:b/>
        </w:rPr>
        <w:t>ntegrationTrackingNumber</w:t>
      </w:r>
      <w:proofErr w:type="spellEnd"/>
      <w:r w:rsidR="00503D44">
        <w:t>: The tracking number should be same as that was sent in supplier JSON payload.</w:t>
      </w:r>
    </w:p>
    <w:p w14:paraId="4B8C6A3E" w14:textId="77777777" w:rsidR="00503D44" w:rsidRDefault="00503D44" w:rsidP="00503D44">
      <w:pPr>
        <w:pStyle w:val="ListParagraph"/>
        <w:numPr>
          <w:ilvl w:val="0"/>
          <w:numId w:val="33"/>
        </w:numPr>
        <w:spacing w:after="0" w:line="240" w:lineRule="auto"/>
        <w:ind w:left="720"/>
      </w:pPr>
      <w:proofErr w:type="spellStart"/>
      <w:r>
        <w:rPr>
          <w:b/>
        </w:rPr>
        <w:t>referenceCodeForEntity</w:t>
      </w:r>
      <w:proofErr w:type="spellEnd"/>
      <w:r w:rsidRPr="00744BAD">
        <w:t>:</w:t>
      </w:r>
      <w:r>
        <w:t xml:space="preserve"> The reference code for entity should be same as that was sent in supplier </w:t>
      </w:r>
      <w:r w:rsidRPr="00093B31">
        <w:t>JSON payload</w:t>
      </w:r>
      <w:r>
        <w:t>.</w:t>
      </w:r>
    </w:p>
    <w:p w14:paraId="64D4A131" w14:textId="77777777" w:rsidR="00503D44" w:rsidRDefault="00503D44" w:rsidP="00503D44">
      <w:pPr>
        <w:pStyle w:val="ListParagraph"/>
        <w:numPr>
          <w:ilvl w:val="0"/>
          <w:numId w:val="33"/>
        </w:numPr>
        <w:spacing w:after="0" w:line="240" w:lineRule="auto"/>
        <w:ind w:left="720"/>
      </w:pPr>
      <w:r>
        <w:rPr>
          <w:b/>
        </w:rPr>
        <w:t>id</w:t>
      </w:r>
      <w:r w:rsidRPr="00101F76">
        <w:t>:</w:t>
      </w:r>
      <w:r>
        <w:t xml:space="preserve"> Id should be same as supplier id sent in supplier JSON payload.</w:t>
      </w:r>
    </w:p>
    <w:p w14:paraId="4C38B861" w14:textId="7F755735" w:rsidR="00503D44" w:rsidRDefault="00BA44DA" w:rsidP="00503D44">
      <w:pPr>
        <w:pStyle w:val="ListParagraph"/>
        <w:numPr>
          <w:ilvl w:val="0"/>
          <w:numId w:val="33"/>
        </w:numPr>
        <w:spacing w:after="0" w:line="240" w:lineRule="auto"/>
        <w:ind w:left="720"/>
      </w:pPr>
      <w:proofErr w:type="spellStart"/>
      <w:r>
        <w:rPr>
          <w:b/>
        </w:rPr>
        <w:lastRenderedPageBreak/>
        <w:t>r</w:t>
      </w:r>
      <w:r w:rsidR="00503D44">
        <w:rPr>
          <w:b/>
        </w:rPr>
        <w:t>equest</w:t>
      </w:r>
      <w:r>
        <w:rPr>
          <w:b/>
        </w:rPr>
        <w:t>I</w:t>
      </w:r>
      <w:r w:rsidR="00503D44">
        <w:rPr>
          <w:b/>
        </w:rPr>
        <w:t>d</w:t>
      </w:r>
      <w:proofErr w:type="spellEnd"/>
      <w:r w:rsidR="00503D44" w:rsidRPr="00101F76">
        <w:t>:</w:t>
      </w:r>
      <w:r w:rsidR="00503D44">
        <w:t xml:space="preserve"> </w:t>
      </w:r>
      <w:proofErr w:type="spellStart"/>
      <w:r w:rsidR="00503D44">
        <w:t>requestId</w:t>
      </w:r>
      <w:proofErr w:type="spellEnd"/>
      <w:r w:rsidR="00503D44">
        <w:t xml:space="preserve"> should be same as </w:t>
      </w:r>
      <w:proofErr w:type="spellStart"/>
      <w:r w:rsidR="00503D44">
        <w:t>requestId</w:t>
      </w:r>
      <w:proofErr w:type="spellEnd"/>
      <w:r w:rsidR="00503D44">
        <w:t xml:space="preserve"> sent in supplier JSON payload.</w:t>
      </w:r>
    </w:p>
    <w:p w14:paraId="37064A70" w14:textId="77777777" w:rsidR="00503D44" w:rsidRDefault="00503D44" w:rsidP="00503D44">
      <w:pPr>
        <w:pStyle w:val="ListParagraph"/>
        <w:numPr>
          <w:ilvl w:val="0"/>
          <w:numId w:val="33"/>
        </w:numPr>
        <w:spacing w:after="0" w:line="240" w:lineRule="auto"/>
        <w:ind w:left="720"/>
      </w:pPr>
      <w:proofErr w:type="spellStart"/>
      <w:r>
        <w:rPr>
          <w:b/>
        </w:rPr>
        <w:t>displayGSID</w:t>
      </w:r>
      <w:proofErr w:type="spellEnd"/>
      <w:r w:rsidRPr="00101F76">
        <w:t>:</w:t>
      </w:r>
      <w:r>
        <w:t xml:space="preserve">  </w:t>
      </w:r>
      <w:proofErr w:type="spellStart"/>
      <w:r w:rsidRPr="00D016C3">
        <w:t>displayGSID</w:t>
      </w:r>
      <w:proofErr w:type="spellEnd"/>
      <w:r w:rsidRPr="00D016C3">
        <w:t xml:space="preserve"> </w:t>
      </w:r>
      <w:r>
        <w:t xml:space="preserve">should be same as </w:t>
      </w:r>
      <w:proofErr w:type="spellStart"/>
      <w:r w:rsidRPr="00D016C3">
        <w:t>displayGSID</w:t>
      </w:r>
      <w:proofErr w:type="spellEnd"/>
      <w:r w:rsidRPr="00D016C3">
        <w:t xml:space="preserve"> </w:t>
      </w:r>
      <w:r>
        <w:t>sent in supplier JSON payload.</w:t>
      </w:r>
    </w:p>
    <w:p w14:paraId="0762856E" w14:textId="7439F97A" w:rsidR="00503D44" w:rsidRDefault="00BA44DA" w:rsidP="00503D44">
      <w:pPr>
        <w:pStyle w:val="ListParagraph"/>
        <w:numPr>
          <w:ilvl w:val="0"/>
          <w:numId w:val="33"/>
        </w:numPr>
        <w:spacing w:after="0" w:line="240" w:lineRule="auto"/>
        <w:ind w:left="720"/>
      </w:pPr>
      <w:r>
        <w:rPr>
          <w:b/>
        </w:rPr>
        <w:t>s</w:t>
      </w:r>
      <w:r w:rsidR="00503D44">
        <w:rPr>
          <w:b/>
        </w:rPr>
        <w:t>tatus</w:t>
      </w:r>
      <w:r w:rsidR="00503D44">
        <w:t>: “FAILED”.</w:t>
      </w:r>
    </w:p>
    <w:p w14:paraId="69A57F29" w14:textId="77777777" w:rsidR="00503D44" w:rsidRDefault="00503D44" w:rsidP="00503D44">
      <w:pPr>
        <w:pStyle w:val="ListParagraph"/>
        <w:numPr>
          <w:ilvl w:val="0"/>
          <w:numId w:val="33"/>
        </w:numPr>
        <w:spacing w:after="0" w:line="240" w:lineRule="auto"/>
        <w:ind w:left="720"/>
      </w:pPr>
      <w:proofErr w:type="spellStart"/>
      <w:r w:rsidRPr="004E3C0B">
        <w:rPr>
          <w:b/>
          <w:bCs/>
        </w:rPr>
        <w:t>externalId</w:t>
      </w:r>
      <w:proofErr w:type="spellEnd"/>
      <w:r>
        <w:rPr>
          <w:b/>
          <w:bCs/>
        </w:rPr>
        <w:t>:</w:t>
      </w:r>
      <w:r>
        <w:t xml:space="preserve"> NA against “</w:t>
      </w:r>
      <w:proofErr w:type="spellStart"/>
      <w:r>
        <w:t>externalId</w:t>
      </w:r>
      <w:proofErr w:type="spellEnd"/>
      <w:r>
        <w:t>” tag.</w:t>
      </w:r>
    </w:p>
    <w:p w14:paraId="0D0C3C90" w14:textId="77777777" w:rsidR="00503D44" w:rsidRDefault="00503D44" w:rsidP="00503D44">
      <w:pPr>
        <w:pStyle w:val="ListParagraph"/>
        <w:numPr>
          <w:ilvl w:val="0"/>
          <w:numId w:val="33"/>
        </w:numPr>
        <w:autoSpaceDE w:val="0"/>
        <w:autoSpaceDN w:val="0"/>
        <w:spacing w:before="40" w:after="40" w:line="240" w:lineRule="auto"/>
        <w:ind w:left="720"/>
      </w:pPr>
      <w:proofErr w:type="spellStart"/>
      <w:r w:rsidRPr="00442E3E">
        <w:rPr>
          <w:b/>
          <w:bCs/>
        </w:rPr>
        <w:t>genericErrorMessage</w:t>
      </w:r>
      <w:proofErr w:type="spellEnd"/>
      <w:r>
        <w:rPr>
          <w:b/>
          <w:bCs/>
        </w:rPr>
        <w:t>:</w:t>
      </w:r>
      <w:r>
        <w:t xml:space="preserve"> Error message should also be mentioned with the reason of failure against “</w:t>
      </w:r>
      <w:proofErr w:type="spellStart"/>
      <w:r>
        <w:t>genericErrorMessage</w:t>
      </w:r>
      <w:proofErr w:type="spellEnd"/>
      <w:r>
        <w:t xml:space="preserve">” tag in the JSON.  </w:t>
      </w:r>
    </w:p>
    <w:p w14:paraId="297C0CAC" w14:textId="77777777" w:rsidR="00503D44" w:rsidRDefault="00503D44" w:rsidP="00503D44">
      <w:pPr>
        <w:autoSpaceDE w:val="0"/>
        <w:autoSpaceDN w:val="0"/>
        <w:spacing w:before="40" w:after="40" w:line="240" w:lineRule="auto"/>
        <w:ind w:left="360"/>
      </w:pPr>
      <w:r>
        <w:rPr>
          <w:noProof/>
        </w:rPr>
        <w:drawing>
          <wp:inline distT="0" distB="0" distL="0" distR="0" wp14:anchorId="1C43C84D" wp14:editId="00F5C551">
            <wp:extent cx="3414839" cy="1209054"/>
            <wp:effectExtent l="19050" t="19050" r="14605" b="1016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54868" cy="1223227"/>
                    </a:xfrm>
                    <a:prstGeom prst="rect">
                      <a:avLst/>
                    </a:prstGeom>
                    <a:ln w="12700">
                      <a:solidFill>
                        <a:schemeClr val="tx1"/>
                      </a:solidFill>
                    </a:ln>
                  </pic:spPr>
                </pic:pic>
              </a:graphicData>
            </a:graphic>
          </wp:inline>
        </w:drawing>
      </w:r>
      <w:r>
        <w:t xml:space="preserve">   </w:t>
      </w:r>
    </w:p>
    <w:p w14:paraId="16FEEA58" w14:textId="77777777" w:rsidR="00503D44" w:rsidRDefault="00503D44" w:rsidP="00503D44">
      <w:pPr>
        <w:autoSpaceDE w:val="0"/>
        <w:autoSpaceDN w:val="0"/>
        <w:spacing w:before="40" w:after="40" w:line="240" w:lineRule="auto"/>
      </w:pPr>
    </w:p>
    <w:p w14:paraId="4C70ECDD" w14:textId="77777777" w:rsidR="00503D44" w:rsidRDefault="00503D44" w:rsidP="00503D44">
      <w:pPr>
        <w:autoSpaceDE w:val="0"/>
        <w:autoSpaceDN w:val="0"/>
        <w:spacing w:before="40" w:after="40" w:line="240" w:lineRule="auto"/>
      </w:pPr>
      <w:r>
        <w:t>The error description will be displayed on UI and the status of the supplier will be Integration Failed.</w:t>
      </w:r>
    </w:p>
    <w:p w14:paraId="233BAB49" w14:textId="77777777" w:rsidR="00503D44" w:rsidRDefault="00503D44" w:rsidP="00503D44">
      <w:pPr>
        <w:autoSpaceDE w:val="0"/>
        <w:autoSpaceDN w:val="0"/>
        <w:spacing w:before="40" w:after="40" w:line="240" w:lineRule="auto"/>
      </w:pPr>
    </w:p>
    <w:p w14:paraId="4326D08F" w14:textId="77777777" w:rsidR="00503D44" w:rsidRDefault="00503D44" w:rsidP="00503D44">
      <w:r>
        <w:rPr>
          <w:noProof/>
        </w:rPr>
        <w:drawing>
          <wp:inline distT="0" distB="0" distL="0" distR="0" wp14:anchorId="02865FAC" wp14:editId="550EA2D8">
            <wp:extent cx="5947575" cy="540689"/>
            <wp:effectExtent l="19050" t="19050" r="15240" b="1206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540328"/>
                    </a:xfrm>
                    <a:prstGeom prst="rect">
                      <a:avLst/>
                    </a:prstGeom>
                    <a:ln w="12700">
                      <a:solidFill>
                        <a:schemeClr val="tx1"/>
                      </a:solidFill>
                    </a:ln>
                  </pic:spPr>
                </pic:pic>
              </a:graphicData>
            </a:graphic>
          </wp:inline>
        </w:drawing>
      </w:r>
    </w:p>
    <w:p w14:paraId="431BCAE7" w14:textId="77777777" w:rsidR="00503D44" w:rsidRDefault="00503D44" w:rsidP="00503D44">
      <w:r>
        <w:rPr>
          <w:noProof/>
        </w:rPr>
        <w:drawing>
          <wp:inline distT="0" distB="0" distL="0" distR="0" wp14:anchorId="41321F1B" wp14:editId="5BDE85BB">
            <wp:extent cx="3853886" cy="1177747"/>
            <wp:effectExtent l="19050" t="19050" r="13335" b="2286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894615" cy="1190194"/>
                    </a:xfrm>
                    <a:prstGeom prst="rect">
                      <a:avLst/>
                    </a:prstGeom>
                    <a:ln w="12700">
                      <a:solidFill>
                        <a:schemeClr val="tx1"/>
                      </a:solidFill>
                    </a:ln>
                  </pic:spPr>
                </pic:pic>
              </a:graphicData>
            </a:graphic>
          </wp:inline>
        </w:drawing>
      </w:r>
    </w:p>
    <w:p w14:paraId="56D473D8" w14:textId="459EFC4F" w:rsidR="00C179A5" w:rsidRDefault="00C179A5" w:rsidP="000B5352">
      <w:pPr>
        <w:pStyle w:val="Heading1"/>
        <w:numPr>
          <w:ilvl w:val="2"/>
          <w:numId w:val="35"/>
        </w:numPr>
      </w:pPr>
      <w:bookmarkStart w:id="201" w:name="_Toc181134602"/>
      <w:r>
        <w:t>Endpoints</w:t>
      </w:r>
      <w:r w:rsidR="00145024">
        <w:t xml:space="preserve"> </w:t>
      </w:r>
      <w:r w:rsidR="000D3F48">
        <w:t>–</w:t>
      </w:r>
      <w:r w:rsidR="00145024">
        <w:t xml:space="preserve"> Staging</w:t>
      </w:r>
      <w:bookmarkEnd w:id="201"/>
    </w:p>
    <w:p w14:paraId="02BEDCCE" w14:textId="77777777" w:rsidR="002C05FF" w:rsidRDefault="002C05FF" w:rsidP="00E062B6"/>
    <w:tbl>
      <w:tblPr>
        <w:tblW w:w="5000" w:type="pct"/>
        <w:tblLayout w:type="fixed"/>
        <w:tblLook w:val="04A0" w:firstRow="1" w:lastRow="0" w:firstColumn="1" w:lastColumn="0" w:noHBand="0" w:noVBand="1"/>
      </w:tblPr>
      <w:tblGrid>
        <w:gridCol w:w="530"/>
        <w:gridCol w:w="2340"/>
        <w:gridCol w:w="1208"/>
        <w:gridCol w:w="862"/>
        <w:gridCol w:w="4074"/>
      </w:tblGrid>
      <w:tr w:rsidR="009866B0" w:rsidRPr="00B639E6" w14:paraId="5D144CC5" w14:textId="313FAABA" w:rsidTr="74922F18">
        <w:trPr>
          <w:trHeight w:val="20"/>
        </w:trPr>
        <w:tc>
          <w:tcPr>
            <w:tcW w:w="294" w:type="pct"/>
            <w:tcBorders>
              <w:top w:val="single" w:sz="8" w:space="0" w:color="auto"/>
              <w:left w:val="single" w:sz="8" w:space="0" w:color="auto"/>
              <w:bottom w:val="single" w:sz="8" w:space="0" w:color="auto"/>
              <w:right w:val="single" w:sz="8" w:space="0" w:color="auto"/>
            </w:tcBorders>
            <w:shd w:val="clear" w:color="auto" w:fill="8EA9DB"/>
            <w:noWrap/>
            <w:vAlign w:val="center"/>
            <w:hideMark/>
          </w:tcPr>
          <w:p w14:paraId="6BA5F988" w14:textId="77777777" w:rsidR="00144252" w:rsidRPr="00B639E6" w:rsidRDefault="00144252" w:rsidP="00AF6A41">
            <w:pPr>
              <w:spacing w:after="0" w:line="240" w:lineRule="auto"/>
              <w:rPr>
                <w:rFonts w:ascii="Calibri" w:eastAsia="Times New Roman" w:hAnsi="Calibri" w:cs="Calibri"/>
                <w:color w:val="000000"/>
                <w:sz w:val="18"/>
                <w:szCs w:val="18"/>
              </w:rPr>
            </w:pPr>
            <w:r w:rsidRPr="00B639E6">
              <w:rPr>
                <w:rFonts w:ascii="Calibri" w:eastAsia="Times New Roman" w:hAnsi="Calibri" w:cs="Calibri"/>
                <w:color w:val="000000"/>
                <w:sz w:val="18"/>
                <w:szCs w:val="18"/>
              </w:rPr>
              <w:t>SL No.</w:t>
            </w:r>
          </w:p>
        </w:tc>
        <w:tc>
          <w:tcPr>
            <w:tcW w:w="1298" w:type="pct"/>
            <w:tcBorders>
              <w:top w:val="single" w:sz="8" w:space="0" w:color="auto"/>
              <w:left w:val="nil"/>
              <w:bottom w:val="single" w:sz="8" w:space="0" w:color="auto"/>
              <w:right w:val="single" w:sz="4" w:space="0" w:color="auto"/>
            </w:tcBorders>
            <w:shd w:val="clear" w:color="auto" w:fill="8EA9DB"/>
            <w:noWrap/>
            <w:vAlign w:val="center"/>
            <w:hideMark/>
          </w:tcPr>
          <w:p w14:paraId="5962BC28" w14:textId="77777777" w:rsidR="00144252" w:rsidRPr="00B639E6" w:rsidRDefault="00144252" w:rsidP="00AF6A41">
            <w:pPr>
              <w:spacing w:after="0" w:line="240" w:lineRule="auto"/>
              <w:rPr>
                <w:rFonts w:ascii="Calibri" w:eastAsia="Times New Roman" w:hAnsi="Calibri" w:cs="Calibri"/>
                <w:color w:val="000000"/>
                <w:sz w:val="18"/>
                <w:szCs w:val="18"/>
              </w:rPr>
            </w:pPr>
            <w:r w:rsidRPr="00B639E6">
              <w:rPr>
                <w:rFonts w:ascii="Calibri" w:eastAsia="Times New Roman" w:hAnsi="Calibri" w:cs="Calibri"/>
                <w:color w:val="000000"/>
                <w:sz w:val="18"/>
                <w:szCs w:val="18"/>
              </w:rPr>
              <w:t>Interface Name</w:t>
            </w:r>
          </w:p>
        </w:tc>
        <w:tc>
          <w:tcPr>
            <w:tcW w:w="670" w:type="pct"/>
            <w:tcBorders>
              <w:top w:val="single" w:sz="8" w:space="0" w:color="auto"/>
              <w:left w:val="single" w:sz="4" w:space="0" w:color="auto"/>
              <w:bottom w:val="single" w:sz="8" w:space="0" w:color="auto"/>
              <w:right w:val="single" w:sz="4" w:space="0" w:color="auto"/>
            </w:tcBorders>
            <w:shd w:val="clear" w:color="auto" w:fill="8EA9DB"/>
            <w:noWrap/>
            <w:vAlign w:val="center"/>
            <w:hideMark/>
          </w:tcPr>
          <w:p w14:paraId="4FAB88DA" w14:textId="77777777" w:rsidR="00144252" w:rsidRPr="00B639E6" w:rsidRDefault="00144252" w:rsidP="00AF6A41">
            <w:pPr>
              <w:spacing w:after="0" w:line="240" w:lineRule="auto"/>
              <w:rPr>
                <w:rFonts w:ascii="Calibri" w:eastAsia="Times New Roman" w:hAnsi="Calibri" w:cs="Calibri"/>
                <w:color w:val="000000"/>
                <w:sz w:val="18"/>
                <w:szCs w:val="18"/>
              </w:rPr>
            </w:pPr>
            <w:r w:rsidRPr="00B639E6">
              <w:rPr>
                <w:rFonts w:ascii="Calibri" w:eastAsia="Times New Roman" w:hAnsi="Calibri" w:cs="Calibri"/>
                <w:color w:val="000000"/>
                <w:sz w:val="18"/>
                <w:szCs w:val="18"/>
              </w:rPr>
              <w:t>Direction</w:t>
            </w:r>
            <w:r>
              <w:rPr>
                <w:rFonts w:ascii="Calibri" w:eastAsia="Times New Roman" w:hAnsi="Calibri" w:cs="Calibri"/>
                <w:color w:val="000000"/>
                <w:sz w:val="18"/>
                <w:szCs w:val="18"/>
              </w:rPr>
              <w:t xml:space="preserve"> (w.r.t Zycus)</w:t>
            </w:r>
          </w:p>
        </w:tc>
        <w:tc>
          <w:tcPr>
            <w:tcW w:w="478" w:type="pct"/>
            <w:tcBorders>
              <w:top w:val="single" w:sz="4" w:space="0" w:color="auto"/>
              <w:left w:val="single" w:sz="4" w:space="0" w:color="auto"/>
              <w:bottom w:val="single" w:sz="4" w:space="0" w:color="auto"/>
              <w:right w:val="single" w:sz="4" w:space="0" w:color="auto"/>
            </w:tcBorders>
            <w:shd w:val="clear" w:color="auto" w:fill="8EA9DB"/>
            <w:noWrap/>
            <w:vAlign w:val="center"/>
            <w:hideMark/>
          </w:tcPr>
          <w:p w14:paraId="65BEA030" w14:textId="3CF5C0B2" w:rsidR="00144252" w:rsidRPr="00B639E6" w:rsidRDefault="00662D7C" w:rsidP="00AF6A41">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 xml:space="preserve">Method </w:t>
            </w:r>
          </w:p>
        </w:tc>
        <w:tc>
          <w:tcPr>
            <w:tcW w:w="2260" w:type="pct"/>
            <w:tcBorders>
              <w:top w:val="single" w:sz="4" w:space="0" w:color="auto"/>
              <w:left w:val="single" w:sz="4" w:space="0" w:color="auto"/>
              <w:bottom w:val="single" w:sz="4" w:space="0" w:color="auto"/>
              <w:right w:val="single" w:sz="4" w:space="0" w:color="auto"/>
            </w:tcBorders>
            <w:shd w:val="clear" w:color="auto" w:fill="8EA9DB"/>
          </w:tcPr>
          <w:p w14:paraId="7FF9C8BB" w14:textId="00621C98" w:rsidR="00516127" w:rsidRDefault="060DF4E8" w:rsidP="00516127">
            <w:pPr>
              <w:spacing w:after="0" w:line="240" w:lineRule="auto"/>
              <w:rPr>
                <w:rFonts w:ascii="Calibri" w:eastAsia="Times New Roman" w:hAnsi="Calibri" w:cs="Calibri"/>
                <w:color w:val="000000"/>
                <w:sz w:val="18"/>
                <w:szCs w:val="18"/>
              </w:rPr>
            </w:pPr>
            <w:commentRangeStart w:id="202"/>
            <w:r w:rsidRPr="74922F18">
              <w:rPr>
                <w:rFonts w:ascii="Calibri" w:eastAsia="Times New Roman" w:hAnsi="Calibri" w:cs="Calibri"/>
                <w:color w:val="000000" w:themeColor="text1"/>
                <w:sz w:val="18"/>
                <w:szCs w:val="18"/>
              </w:rPr>
              <w:t>Endpoint</w:t>
            </w:r>
            <w:commentRangeEnd w:id="202"/>
            <w:r w:rsidR="00662D7C">
              <w:rPr>
                <w:rStyle w:val="CommentReference"/>
              </w:rPr>
              <w:commentReference w:id="202"/>
            </w:r>
          </w:p>
        </w:tc>
      </w:tr>
      <w:tr w:rsidR="009866B0" w:rsidRPr="000652C6" w14:paraId="659B2FE5" w14:textId="51346197" w:rsidTr="74922F18">
        <w:trPr>
          <w:trHeight w:val="20"/>
        </w:trPr>
        <w:tc>
          <w:tcPr>
            <w:tcW w:w="294" w:type="pct"/>
            <w:tcBorders>
              <w:top w:val="nil"/>
              <w:left w:val="single" w:sz="8" w:space="0" w:color="auto"/>
              <w:bottom w:val="single" w:sz="4" w:space="0" w:color="auto"/>
              <w:right w:val="single" w:sz="8" w:space="0" w:color="auto"/>
            </w:tcBorders>
            <w:shd w:val="clear" w:color="auto" w:fill="auto"/>
            <w:noWrap/>
            <w:vAlign w:val="center"/>
            <w:hideMark/>
          </w:tcPr>
          <w:p w14:paraId="6ED211A8" w14:textId="32E95A02" w:rsidR="00144252" w:rsidRPr="000652C6" w:rsidRDefault="00144252" w:rsidP="00AF6A41">
            <w:pPr>
              <w:spacing w:after="0" w:line="240" w:lineRule="auto"/>
              <w:rPr>
                <w:rFonts w:ascii="Calibri" w:eastAsia="Times New Roman" w:hAnsi="Calibri" w:cs="Calibri"/>
                <w:color w:val="000000"/>
              </w:rPr>
            </w:pPr>
            <w:r w:rsidRPr="000652C6">
              <w:rPr>
                <w:rFonts w:ascii="Calibri" w:eastAsia="Times New Roman" w:hAnsi="Calibri" w:cs="Calibri"/>
                <w:color w:val="000000"/>
              </w:rPr>
              <w:t> </w:t>
            </w:r>
            <w:r w:rsidR="00C013E9">
              <w:rPr>
                <w:rFonts w:ascii="Calibri" w:eastAsia="Times New Roman" w:hAnsi="Calibri" w:cs="Calibri"/>
                <w:color w:val="000000"/>
              </w:rPr>
              <w:t>1</w:t>
            </w:r>
          </w:p>
        </w:tc>
        <w:tc>
          <w:tcPr>
            <w:tcW w:w="1298" w:type="pct"/>
            <w:tcBorders>
              <w:top w:val="nil"/>
              <w:left w:val="nil"/>
              <w:bottom w:val="single" w:sz="4" w:space="0" w:color="auto"/>
              <w:right w:val="single" w:sz="4" w:space="0" w:color="auto"/>
            </w:tcBorders>
            <w:shd w:val="clear" w:color="auto" w:fill="auto"/>
            <w:noWrap/>
            <w:vAlign w:val="center"/>
          </w:tcPr>
          <w:p w14:paraId="0BFC500C" w14:textId="5C50EC9A" w:rsidR="00144252" w:rsidRPr="000652C6" w:rsidRDefault="004B1B03" w:rsidP="00AF6A41">
            <w:pPr>
              <w:spacing w:after="0" w:line="240" w:lineRule="auto"/>
              <w:rPr>
                <w:rFonts w:ascii="Calibri" w:eastAsia="Times New Roman" w:hAnsi="Calibri" w:cs="Calibri"/>
                <w:color w:val="000000"/>
              </w:rPr>
            </w:pPr>
            <w:del w:id="203" w:author="Dave Terpstra (Consultant)" w:date="2024-10-28T10:09:00Z" w16du:dateUtc="2024-10-28T09:09:00Z">
              <w:r w:rsidDel="00DE0326">
                <w:rPr>
                  <w:rFonts w:ascii="Calibri" w:eastAsia="Times New Roman" w:hAnsi="Calibri" w:cs="Calibri"/>
                  <w:color w:val="000000"/>
                </w:rPr>
                <w:delText>GAVI</w:delText>
              </w:r>
            </w:del>
            <w:ins w:id="204" w:author="Dave Terpstra (Consultant)" w:date="2024-10-28T10:09:00Z" w16du:dateUtc="2024-10-28T09:09:00Z">
              <w:r w:rsidR="00DE0326">
                <w:rPr>
                  <w:rFonts w:ascii="Calibri" w:eastAsia="Times New Roman" w:hAnsi="Calibri" w:cs="Calibri"/>
                  <w:color w:val="000000"/>
                </w:rPr>
                <w:t>Gavi</w:t>
              </w:r>
            </w:ins>
            <w:r w:rsidR="005E1E6D">
              <w:rPr>
                <w:rFonts w:ascii="Calibri" w:eastAsia="Times New Roman" w:hAnsi="Calibri" w:cs="Calibri"/>
                <w:color w:val="000000"/>
              </w:rPr>
              <w:t xml:space="preserve">’s HTTP(s) endpoint </w:t>
            </w:r>
            <w:r w:rsidR="009866B0">
              <w:rPr>
                <w:rFonts w:ascii="Calibri" w:eastAsia="Times New Roman" w:hAnsi="Calibri" w:cs="Calibri"/>
                <w:color w:val="000000"/>
              </w:rPr>
              <w:t xml:space="preserve">for posting </w:t>
            </w:r>
            <w:r w:rsidR="00BD0F22">
              <w:rPr>
                <w:rFonts w:ascii="Calibri" w:eastAsia="Times New Roman" w:hAnsi="Calibri" w:cs="Calibri"/>
                <w:color w:val="000000"/>
              </w:rPr>
              <w:t>data</w:t>
            </w:r>
          </w:p>
        </w:tc>
        <w:tc>
          <w:tcPr>
            <w:tcW w:w="670" w:type="pct"/>
            <w:tcBorders>
              <w:top w:val="nil"/>
              <w:left w:val="single" w:sz="4" w:space="0" w:color="auto"/>
              <w:bottom w:val="single" w:sz="4" w:space="0" w:color="auto"/>
              <w:right w:val="single" w:sz="4" w:space="0" w:color="auto"/>
            </w:tcBorders>
            <w:shd w:val="clear" w:color="auto" w:fill="auto"/>
            <w:noWrap/>
            <w:vAlign w:val="center"/>
          </w:tcPr>
          <w:p w14:paraId="15C9AD17" w14:textId="12A8498C" w:rsidR="00144252" w:rsidRPr="000652C6" w:rsidRDefault="005870E0" w:rsidP="00AF6A41">
            <w:pPr>
              <w:spacing w:after="0" w:line="240" w:lineRule="auto"/>
              <w:rPr>
                <w:rFonts w:ascii="Calibri" w:eastAsia="Times New Roman" w:hAnsi="Calibri" w:cs="Calibri"/>
                <w:color w:val="000000"/>
              </w:rPr>
            </w:pPr>
            <w:r>
              <w:rPr>
                <w:rFonts w:ascii="Calibri" w:eastAsia="Times New Roman" w:hAnsi="Calibri" w:cs="Calibri"/>
                <w:color w:val="000000"/>
              </w:rPr>
              <w:t>Outbound</w:t>
            </w:r>
          </w:p>
        </w:tc>
        <w:tc>
          <w:tcPr>
            <w:tcW w:w="47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957BA83" w14:textId="46D4F125" w:rsidR="00144252" w:rsidRPr="00537898" w:rsidRDefault="005870E0" w:rsidP="00AF6A41">
            <w:pPr>
              <w:spacing w:after="0" w:line="240" w:lineRule="auto"/>
              <w:rPr>
                <w:rFonts w:ascii="Calibri" w:eastAsia="Times New Roman" w:hAnsi="Calibri" w:cs="Calibri"/>
                <w:color w:val="000000"/>
              </w:rPr>
            </w:pPr>
            <w:r w:rsidRPr="00537898">
              <w:rPr>
                <w:rFonts w:ascii="Calibri" w:eastAsia="Times New Roman" w:hAnsi="Calibri" w:cs="Calibri"/>
                <w:color w:val="000000"/>
              </w:rPr>
              <w:t>POST</w:t>
            </w:r>
          </w:p>
        </w:tc>
        <w:tc>
          <w:tcPr>
            <w:tcW w:w="2260" w:type="pct"/>
            <w:tcBorders>
              <w:top w:val="single" w:sz="4" w:space="0" w:color="auto"/>
              <w:left w:val="single" w:sz="4" w:space="0" w:color="auto"/>
              <w:bottom w:val="single" w:sz="4" w:space="0" w:color="auto"/>
              <w:right w:val="single" w:sz="4" w:space="0" w:color="auto"/>
            </w:tcBorders>
          </w:tcPr>
          <w:p w14:paraId="3610CC17" w14:textId="1BA15F80" w:rsidR="00641D20" w:rsidRDefault="00BD0F22" w:rsidP="00516127">
            <w:pPr>
              <w:spacing w:after="0" w:line="240" w:lineRule="auto"/>
              <w:rPr>
                <w:rFonts w:ascii="Calibri" w:eastAsia="Times New Roman" w:hAnsi="Calibri" w:cs="Calibri"/>
                <w:color w:val="000000"/>
              </w:rPr>
            </w:pPr>
            <w:r>
              <w:rPr>
                <w:rFonts w:ascii="Calibri" w:eastAsia="Times New Roman" w:hAnsi="Calibri" w:cs="Calibri"/>
                <w:color w:val="000000"/>
              </w:rPr>
              <w:t xml:space="preserve">Resource URL : </w:t>
            </w:r>
            <w:hyperlink r:id="rId23" w:history="1">
              <w:r w:rsidRPr="001A4911">
                <w:rPr>
                  <w:rStyle w:val="Hyperlink"/>
                  <w:rFonts w:ascii="Calibri" w:eastAsia="Times New Roman" w:hAnsi="Calibri" w:cs="Calibri"/>
                </w:rPr>
                <w:t>https://apim.eu.workato.com/gavi-dev/zycus-integration/post_test</w:t>
              </w:r>
            </w:hyperlink>
          </w:p>
          <w:p w14:paraId="1FA8A084" w14:textId="77777777" w:rsidR="00BD0F22" w:rsidRDefault="00BD0F22" w:rsidP="00516127">
            <w:pPr>
              <w:spacing w:after="0" w:line="240" w:lineRule="auto"/>
              <w:rPr>
                <w:rFonts w:ascii="Calibri" w:eastAsia="Times New Roman" w:hAnsi="Calibri" w:cs="Calibri"/>
                <w:color w:val="000000"/>
              </w:rPr>
            </w:pPr>
          </w:p>
          <w:p w14:paraId="5DF5E00C" w14:textId="683A0E86" w:rsidR="00BD0F22" w:rsidRDefault="00BD0F22" w:rsidP="00516127">
            <w:pPr>
              <w:spacing w:after="0" w:line="240" w:lineRule="auto"/>
              <w:rPr>
                <w:rFonts w:ascii="Calibri" w:eastAsia="Times New Roman" w:hAnsi="Calibri" w:cs="Calibri"/>
                <w:color w:val="000000"/>
              </w:rPr>
            </w:pPr>
            <w:r>
              <w:rPr>
                <w:rFonts w:ascii="Calibri" w:eastAsia="Times New Roman" w:hAnsi="Calibri" w:cs="Calibri"/>
                <w:color w:val="000000"/>
              </w:rPr>
              <w:t xml:space="preserve">Auth URL: </w:t>
            </w:r>
            <w:hyperlink r:id="rId24" w:history="1">
              <w:r w:rsidRPr="001A4911">
                <w:rPr>
                  <w:rStyle w:val="Hyperlink"/>
                  <w:rFonts w:ascii="Calibri" w:eastAsia="Times New Roman" w:hAnsi="Calibri" w:cs="Calibri"/>
                </w:rPr>
                <w:t>https://apim.eu.workato.com/oauth2/token</w:t>
              </w:r>
            </w:hyperlink>
          </w:p>
          <w:p w14:paraId="0D0D3D3F" w14:textId="14B94EBE" w:rsidR="00BD0F22" w:rsidRPr="000652C6" w:rsidRDefault="00BD0F22" w:rsidP="00516127">
            <w:pPr>
              <w:spacing w:after="0" w:line="240" w:lineRule="auto"/>
              <w:rPr>
                <w:rFonts w:ascii="Calibri" w:eastAsia="Times New Roman" w:hAnsi="Calibri" w:cs="Calibri"/>
                <w:color w:val="000000"/>
              </w:rPr>
            </w:pPr>
          </w:p>
        </w:tc>
      </w:tr>
      <w:tr w:rsidR="009866B0" w:rsidRPr="000652C6" w14:paraId="0B51BB83" w14:textId="77777777" w:rsidTr="74922F18">
        <w:trPr>
          <w:trHeight w:val="20"/>
        </w:trPr>
        <w:tc>
          <w:tcPr>
            <w:tcW w:w="29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473EA2F" w14:textId="436F3166" w:rsidR="005870E0" w:rsidRPr="000652C6" w:rsidRDefault="00666333" w:rsidP="005870E0">
            <w:pPr>
              <w:spacing w:after="0" w:line="240" w:lineRule="auto"/>
              <w:rPr>
                <w:rFonts w:ascii="Calibri" w:eastAsia="Times New Roman" w:hAnsi="Calibri" w:cs="Calibri"/>
                <w:color w:val="000000"/>
              </w:rPr>
            </w:pPr>
            <w:r>
              <w:rPr>
                <w:rFonts w:ascii="Calibri" w:eastAsia="Times New Roman" w:hAnsi="Calibri" w:cs="Calibri"/>
                <w:color w:val="000000"/>
              </w:rPr>
              <w:t>2</w:t>
            </w:r>
          </w:p>
        </w:tc>
        <w:tc>
          <w:tcPr>
            <w:tcW w:w="12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DEBCD10" w14:textId="3B7C7B1C" w:rsidR="005870E0" w:rsidRPr="000652C6" w:rsidRDefault="00AD20E3" w:rsidP="005870E0">
            <w:pPr>
              <w:spacing w:after="0" w:line="240" w:lineRule="auto"/>
              <w:rPr>
                <w:rFonts w:ascii="Calibri" w:eastAsia="Times New Roman" w:hAnsi="Calibri" w:cs="Calibri"/>
                <w:color w:val="000000"/>
              </w:rPr>
            </w:pPr>
            <w:r>
              <w:rPr>
                <w:rFonts w:ascii="Calibri" w:eastAsia="Times New Roman" w:hAnsi="Calibri" w:cs="Calibri"/>
                <w:color w:val="000000"/>
              </w:rPr>
              <w:t>SUPPLIER_ACK</w:t>
            </w:r>
            <w:r w:rsidR="00365456">
              <w:rPr>
                <w:rFonts w:ascii="Calibri" w:eastAsia="Times New Roman" w:hAnsi="Calibri" w:cs="Calibri"/>
                <w:color w:val="000000"/>
              </w:rPr>
              <w:t xml:space="preserve"> </w:t>
            </w:r>
            <w:r w:rsidR="00365456" w:rsidRPr="00365456">
              <w:rPr>
                <w:rFonts w:ascii="Calibri" w:eastAsia="Times New Roman" w:hAnsi="Calibri" w:cs="Calibri"/>
                <w:color w:val="000000"/>
                <w:sz w:val="18"/>
                <w:szCs w:val="18"/>
              </w:rPr>
              <w:t>(Zycus endpoint to post ACK)</w:t>
            </w:r>
          </w:p>
        </w:tc>
        <w:tc>
          <w:tcPr>
            <w:tcW w:w="67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A26BD4C" w14:textId="44565C71" w:rsidR="005870E0" w:rsidRPr="000652C6" w:rsidRDefault="005870E0" w:rsidP="005870E0">
            <w:pPr>
              <w:spacing w:after="0" w:line="240" w:lineRule="auto"/>
              <w:rPr>
                <w:rFonts w:ascii="Calibri" w:eastAsia="Times New Roman" w:hAnsi="Calibri" w:cs="Calibri"/>
                <w:color w:val="000000"/>
              </w:rPr>
            </w:pPr>
            <w:r>
              <w:rPr>
                <w:rFonts w:ascii="Calibri" w:eastAsia="Times New Roman" w:hAnsi="Calibri" w:cs="Calibri"/>
                <w:color w:val="000000"/>
              </w:rPr>
              <w:t>Inbound</w:t>
            </w:r>
          </w:p>
        </w:tc>
        <w:tc>
          <w:tcPr>
            <w:tcW w:w="47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B38E851" w14:textId="10F54D7F" w:rsidR="005870E0" w:rsidRPr="00537898" w:rsidRDefault="005870E0" w:rsidP="005870E0">
            <w:pPr>
              <w:spacing w:after="0" w:line="240" w:lineRule="auto"/>
              <w:rPr>
                <w:rFonts w:ascii="Calibri" w:eastAsia="Times New Roman" w:hAnsi="Calibri" w:cs="Calibri"/>
                <w:color w:val="000000"/>
              </w:rPr>
            </w:pPr>
            <w:r w:rsidRPr="00537898">
              <w:rPr>
                <w:rFonts w:ascii="Calibri" w:eastAsia="Times New Roman" w:hAnsi="Calibri" w:cs="Calibri"/>
                <w:color w:val="000000"/>
              </w:rPr>
              <w:t>POST</w:t>
            </w:r>
          </w:p>
        </w:tc>
        <w:tc>
          <w:tcPr>
            <w:tcW w:w="2260" w:type="pct"/>
            <w:tcBorders>
              <w:top w:val="single" w:sz="4" w:space="0" w:color="auto"/>
              <w:left w:val="single" w:sz="4" w:space="0" w:color="auto"/>
              <w:bottom w:val="single" w:sz="4" w:space="0" w:color="auto"/>
              <w:right w:val="single" w:sz="4" w:space="0" w:color="auto"/>
            </w:tcBorders>
          </w:tcPr>
          <w:p w14:paraId="51357837" w14:textId="2B78D80A" w:rsidR="005870E0" w:rsidRDefault="005870E0" w:rsidP="005870E0">
            <w:pPr>
              <w:spacing w:after="0" w:line="240" w:lineRule="auto"/>
              <w:rPr>
                <w:rFonts w:ascii="Calibri" w:hAnsi="Calibri" w:cs="Calibri"/>
                <w:color w:val="000000"/>
              </w:rPr>
            </w:pPr>
            <w:r>
              <w:rPr>
                <w:rFonts w:ascii="Calibri" w:hAnsi="Calibri" w:cs="Calibri"/>
                <w:color w:val="000000"/>
              </w:rPr>
              <w:t>https://</w:t>
            </w:r>
            <w:r w:rsidR="000843F2" w:rsidRPr="000843F2">
              <w:rPr>
                <w:rFonts w:ascii="Calibri" w:hAnsi="Calibri" w:cs="Calibri"/>
                <w:color w:val="000000"/>
              </w:rPr>
              <w:t>api-ausyut.zycus.com</w:t>
            </w:r>
            <w:r>
              <w:rPr>
                <w:rFonts w:ascii="Calibri" w:hAnsi="Calibri" w:cs="Calibri"/>
                <w:color w:val="000000"/>
              </w:rPr>
              <w:t>/Zygrate/rest/v2/sim/endpoint/supplier/externalIntegrationAcknowledgement</w:t>
            </w:r>
          </w:p>
        </w:tc>
      </w:tr>
    </w:tbl>
    <w:p w14:paraId="1E620FCF" w14:textId="77777777" w:rsidR="003D3140" w:rsidRDefault="003D3140" w:rsidP="003D3140">
      <w:pPr>
        <w:rPr>
          <w:highlight w:val="cyan"/>
        </w:rPr>
      </w:pPr>
    </w:p>
    <w:p w14:paraId="69A38630" w14:textId="77777777" w:rsidR="004238D1" w:rsidRDefault="004238D1" w:rsidP="003D3140">
      <w:pPr>
        <w:rPr>
          <w:highlight w:val="cyan"/>
        </w:rPr>
      </w:pPr>
    </w:p>
    <w:p w14:paraId="133F08D8" w14:textId="77777777" w:rsidR="004238D1" w:rsidRDefault="004238D1" w:rsidP="003D3140">
      <w:pPr>
        <w:rPr>
          <w:highlight w:val="cyan"/>
        </w:rPr>
      </w:pPr>
    </w:p>
    <w:p w14:paraId="2C289369" w14:textId="77777777" w:rsidR="004238D1" w:rsidRDefault="004238D1" w:rsidP="003D3140">
      <w:pPr>
        <w:rPr>
          <w:highlight w:val="cyan"/>
        </w:rPr>
      </w:pPr>
    </w:p>
    <w:p w14:paraId="55CBDB2D" w14:textId="3FD04C8B" w:rsidR="00145024" w:rsidRDefault="00145024" w:rsidP="000B5352">
      <w:pPr>
        <w:pStyle w:val="Heading1"/>
        <w:numPr>
          <w:ilvl w:val="2"/>
          <w:numId w:val="35"/>
        </w:numPr>
      </w:pPr>
      <w:bookmarkStart w:id="205" w:name="_Toc181134603"/>
      <w:r>
        <w:t xml:space="preserve">Endpoints </w:t>
      </w:r>
      <w:r w:rsidR="008D2C39">
        <w:t>–</w:t>
      </w:r>
      <w:r>
        <w:t xml:space="preserve"> </w:t>
      </w:r>
      <w:r w:rsidR="008D2C39">
        <w:t>Production</w:t>
      </w:r>
      <w:bookmarkEnd w:id="205"/>
    </w:p>
    <w:p w14:paraId="4A7568F2" w14:textId="77777777" w:rsidR="00122512" w:rsidRDefault="00122512" w:rsidP="002C05FF">
      <w:pPr>
        <w:pStyle w:val="ListParagraph"/>
        <w:ind w:left="360"/>
      </w:pPr>
    </w:p>
    <w:tbl>
      <w:tblPr>
        <w:tblW w:w="5000" w:type="pct"/>
        <w:tblLayout w:type="fixed"/>
        <w:tblLook w:val="04A0" w:firstRow="1" w:lastRow="0" w:firstColumn="1" w:lastColumn="0" w:noHBand="0" w:noVBand="1"/>
      </w:tblPr>
      <w:tblGrid>
        <w:gridCol w:w="530"/>
        <w:gridCol w:w="2340"/>
        <w:gridCol w:w="1208"/>
        <w:gridCol w:w="862"/>
        <w:gridCol w:w="4074"/>
        <w:tblGridChange w:id="206">
          <w:tblGrid>
            <w:gridCol w:w="10"/>
            <w:gridCol w:w="520"/>
            <w:gridCol w:w="10"/>
            <w:gridCol w:w="2330"/>
            <w:gridCol w:w="10"/>
            <w:gridCol w:w="1198"/>
            <w:gridCol w:w="10"/>
            <w:gridCol w:w="852"/>
            <w:gridCol w:w="10"/>
            <w:gridCol w:w="4064"/>
            <w:gridCol w:w="10"/>
          </w:tblGrid>
        </w:tblGridChange>
      </w:tblGrid>
      <w:tr w:rsidR="00537898" w:rsidRPr="00B639E6" w14:paraId="2E5F75A2" w14:textId="77777777" w:rsidTr="00ED124F">
        <w:trPr>
          <w:trHeight w:val="20"/>
        </w:trPr>
        <w:tc>
          <w:tcPr>
            <w:tcW w:w="294" w:type="pct"/>
            <w:tcBorders>
              <w:top w:val="single" w:sz="8" w:space="0" w:color="auto"/>
              <w:left w:val="single" w:sz="8" w:space="0" w:color="auto"/>
              <w:bottom w:val="single" w:sz="4" w:space="0" w:color="auto"/>
              <w:right w:val="single" w:sz="8" w:space="0" w:color="auto"/>
            </w:tcBorders>
            <w:shd w:val="clear" w:color="000000" w:fill="8EA9DB"/>
            <w:noWrap/>
            <w:vAlign w:val="center"/>
            <w:hideMark/>
          </w:tcPr>
          <w:p w14:paraId="42A0C7ED" w14:textId="77777777" w:rsidR="00537898" w:rsidRPr="00B639E6" w:rsidRDefault="00537898">
            <w:pPr>
              <w:spacing w:after="0" w:line="240" w:lineRule="auto"/>
              <w:rPr>
                <w:rFonts w:ascii="Calibri" w:eastAsia="Times New Roman" w:hAnsi="Calibri" w:cs="Calibri"/>
                <w:color w:val="000000"/>
                <w:sz w:val="18"/>
                <w:szCs w:val="18"/>
              </w:rPr>
            </w:pPr>
            <w:r w:rsidRPr="00B639E6">
              <w:rPr>
                <w:rFonts w:ascii="Calibri" w:eastAsia="Times New Roman" w:hAnsi="Calibri" w:cs="Calibri"/>
                <w:color w:val="000000"/>
                <w:sz w:val="18"/>
                <w:szCs w:val="18"/>
              </w:rPr>
              <w:t>SL No.</w:t>
            </w:r>
          </w:p>
        </w:tc>
        <w:tc>
          <w:tcPr>
            <w:tcW w:w="1298" w:type="pct"/>
            <w:tcBorders>
              <w:top w:val="single" w:sz="8" w:space="0" w:color="auto"/>
              <w:left w:val="nil"/>
              <w:bottom w:val="single" w:sz="4" w:space="0" w:color="auto"/>
              <w:right w:val="single" w:sz="4" w:space="0" w:color="auto"/>
            </w:tcBorders>
            <w:shd w:val="clear" w:color="000000" w:fill="8EA9DB"/>
            <w:noWrap/>
            <w:vAlign w:val="center"/>
            <w:hideMark/>
          </w:tcPr>
          <w:p w14:paraId="2D22AF3B" w14:textId="77777777" w:rsidR="00537898" w:rsidRPr="00B639E6" w:rsidRDefault="00537898">
            <w:pPr>
              <w:spacing w:after="0" w:line="240" w:lineRule="auto"/>
              <w:rPr>
                <w:rFonts w:ascii="Calibri" w:eastAsia="Times New Roman" w:hAnsi="Calibri" w:cs="Calibri"/>
                <w:color w:val="000000"/>
                <w:sz w:val="18"/>
                <w:szCs w:val="18"/>
              </w:rPr>
            </w:pPr>
            <w:r w:rsidRPr="00B639E6">
              <w:rPr>
                <w:rFonts w:ascii="Calibri" w:eastAsia="Times New Roman" w:hAnsi="Calibri" w:cs="Calibri"/>
                <w:color w:val="000000"/>
                <w:sz w:val="18"/>
                <w:szCs w:val="18"/>
              </w:rPr>
              <w:t>Interface Name</w:t>
            </w:r>
          </w:p>
        </w:tc>
        <w:tc>
          <w:tcPr>
            <w:tcW w:w="670" w:type="pct"/>
            <w:tcBorders>
              <w:top w:val="single" w:sz="8" w:space="0" w:color="auto"/>
              <w:left w:val="single" w:sz="4" w:space="0" w:color="auto"/>
              <w:bottom w:val="single" w:sz="4" w:space="0" w:color="auto"/>
              <w:right w:val="single" w:sz="4" w:space="0" w:color="auto"/>
            </w:tcBorders>
            <w:shd w:val="clear" w:color="000000" w:fill="8EA9DB"/>
            <w:noWrap/>
            <w:vAlign w:val="center"/>
            <w:hideMark/>
          </w:tcPr>
          <w:p w14:paraId="26A945FF" w14:textId="77777777" w:rsidR="00537898" w:rsidRPr="00B639E6" w:rsidRDefault="00537898">
            <w:pPr>
              <w:spacing w:after="0" w:line="240" w:lineRule="auto"/>
              <w:rPr>
                <w:rFonts w:ascii="Calibri" w:eastAsia="Times New Roman" w:hAnsi="Calibri" w:cs="Calibri"/>
                <w:color w:val="000000"/>
                <w:sz w:val="18"/>
                <w:szCs w:val="18"/>
              </w:rPr>
            </w:pPr>
            <w:r w:rsidRPr="00B639E6">
              <w:rPr>
                <w:rFonts w:ascii="Calibri" w:eastAsia="Times New Roman" w:hAnsi="Calibri" w:cs="Calibri"/>
                <w:color w:val="000000"/>
                <w:sz w:val="18"/>
                <w:szCs w:val="18"/>
              </w:rPr>
              <w:t>Direction</w:t>
            </w:r>
            <w:r>
              <w:rPr>
                <w:rFonts w:ascii="Calibri" w:eastAsia="Times New Roman" w:hAnsi="Calibri" w:cs="Calibri"/>
                <w:color w:val="000000"/>
                <w:sz w:val="18"/>
                <w:szCs w:val="18"/>
              </w:rPr>
              <w:t xml:space="preserve"> (w.r.t Zycus)</w:t>
            </w:r>
          </w:p>
        </w:tc>
        <w:tc>
          <w:tcPr>
            <w:tcW w:w="478" w:type="pct"/>
            <w:tcBorders>
              <w:top w:val="single" w:sz="4" w:space="0" w:color="auto"/>
              <w:left w:val="single" w:sz="4" w:space="0" w:color="auto"/>
              <w:bottom w:val="single" w:sz="4" w:space="0" w:color="auto"/>
              <w:right w:val="single" w:sz="4" w:space="0" w:color="auto"/>
            </w:tcBorders>
            <w:shd w:val="clear" w:color="000000" w:fill="8EA9DB"/>
            <w:noWrap/>
            <w:vAlign w:val="center"/>
            <w:hideMark/>
          </w:tcPr>
          <w:p w14:paraId="46EF2020" w14:textId="77777777" w:rsidR="00537898" w:rsidRPr="00B639E6" w:rsidRDefault="00537898">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 xml:space="preserve">Method </w:t>
            </w:r>
          </w:p>
        </w:tc>
        <w:tc>
          <w:tcPr>
            <w:tcW w:w="2260" w:type="pct"/>
            <w:tcBorders>
              <w:top w:val="single" w:sz="4" w:space="0" w:color="auto"/>
              <w:left w:val="single" w:sz="4" w:space="0" w:color="auto"/>
              <w:bottom w:val="single" w:sz="4" w:space="0" w:color="auto"/>
              <w:right w:val="single" w:sz="4" w:space="0" w:color="auto"/>
            </w:tcBorders>
            <w:shd w:val="clear" w:color="000000" w:fill="8EA9DB"/>
          </w:tcPr>
          <w:p w14:paraId="5EB05952" w14:textId="77777777" w:rsidR="00537898" w:rsidRDefault="00537898">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Endpoint</w:t>
            </w:r>
          </w:p>
        </w:tc>
      </w:tr>
      <w:tr w:rsidR="00537898" w:rsidRPr="000652C6" w14:paraId="018F99CB" w14:textId="77777777" w:rsidTr="00547CBA">
        <w:tblPrEx>
          <w:tblW w:w="5000" w:type="pct"/>
          <w:tblLayout w:type="fixed"/>
          <w:tblPrExChange w:id="207" w:author="Dave Terpstra (Consultant)" w:date="2024-10-28T10:17:00Z" w16du:dateUtc="2024-10-28T09:17:00Z">
            <w:tblPrEx>
              <w:tblW w:w="5000" w:type="pct"/>
              <w:tblLayout w:type="fixed"/>
            </w:tblPrEx>
          </w:tblPrExChange>
        </w:tblPrEx>
        <w:trPr>
          <w:trHeight w:val="20"/>
          <w:trPrChange w:id="208" w:author="Dave Terpstra (Consultant)" w:date="2024-10-28T10:17:00Z" w16du:dateUtc="2024-10-28T09:17:00Z">
            <w:trPr>
              <w:gridAfter w:val="0"/>
              <w:trHeight w:val="20"/>
            </w:trPr>
          </w:trPrChange>
        </w:trPr>
        <w:tc>
          <w:tcPr>
            <w:tcW w:w="294" w:type="pct"/>
            <w:tcBorders>
              <w:top w:val="single" w:sz="4" w:space="0" w:color="auto"/>
              <w:left w:val="single" w:sz="4" w:space="0" w:color="auto"/>
              <w:bottom w:val="single" w:sz="4" w:space="0" w:color="auto"/>
              <w:right w:val="single" w:sz="4" w:space="0" w:color="auto"/>
            </w:tcBorders>
            <w:shd w:val="clear" w:color="auto" w:fill="auto"/>
            <w:noWrap/>
            <w:vAlign w:val="center"/>
            <w:hideMark/>
            <w:tcPrChange w:id="209" w:author="Dave Terpstra (Consultant)" w:date="2024-10-28T10:17:00Z" w16du:dateUtc="2024-10-28T09:17:00Z">
              <w:tcPr>
                <w:tcW w:w="294"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tcPrChange>
          </w:tcPr>
          <w:p w14:paraId="1F308F56" w14:textId="77777777" w:rsidR="00537898" w:rsidRPr="000652C6" w:rsidRDefault="00537898">
            <w:pPr>
              <w:spacing w:after="0" w:line="240" w:lineRule="auto"/>
              <w:rPr>
                <w:rFonts w:ascii="Calibri" w:eastAsia="Times New Roman" w:hAnsi="Calibri" w:cs="Calibri"/>
                <w:color w:val="000000"/>
              </w:rPr>
            </w:pPr>
            <w:r w:rsidRPr="000652C6">
              <w:rPr>
                <w:rFonts w:ascii="Calibri" w:eastAsia="Times New Roman" w:hAnsi="Calibri" w:cs="Calibri"/>
                <w:color w:val="000000"/>
              </w:rPr>
              <w:t> </w:t>
            </w:r>
            <w:r>
              <w:rPr>
                <w:rFonts w:ascii="Calibri" w:eastAsia="Times New Roman" w:hAnsi="Calibri" w:cs="Calibri"/>
                <w:color w:val="000000"/>
              </w:rPr>
              <w:t>1</w:t>
            </w:r>
          </w:p>
        </w:tc>
        <w:tc>
          <w:tcPr>
            <w:tcW w:w="1298" w:type="pct"/>
            <w:tcBorders>
              <w:top w:val="single" w:sz="4" w:space="0" w:color="auto"/>
              <w:left w:val="single" w:sz="4" w:space="0" w:color="auto"/>
              <w:bottom w:val="single" w:sz="4" w:space="0" w:color="auto"/>
              <w:right w:val="single" w:sz="4" w:space="0" w:color="auto"/>
            </w:tcBorders>
            <w:shd w:val="clear" w:color="auto" w:fill="auto"/>
            <w:noWrap/>
            <w:vAlign w:val="center"/>
            <w:tcPrChange w:id="210" w:author="Dave Terpstra (Consultant)" w:date="2024-10-28T10:17:00Z" w16du:dateUtc="2024-10-28T09:17:00Z">
              <w:tcPr>
                <w:tcW w:w="1298"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14:paraId="24F794A9" w14:textId="53807C59" w:rsidR="00537898" w:rsidRPr="000652C6" w:rsidRDefault="004B1B03">
            <w:pPr>
              <w:spacing w:after="0" w:line="240" w:lineRule="auto"/>
              <w:rPr>
                <w:rFonts w:ascii="Calibri" w:eastAsia="Times New Roman" w:hAnsi="Calibri" w:cs="Calibri"/>
                <w:color w:val="000000"/>
              </w:rPr>
            </w:pPr>
            <w:del w:id="211" w:author="Dave Terpstra (Consultant)" w:date="2024-10-28T10:09:00Z" w16du:dateUtc="2024-10-28T09:09:00Z">
              <w:r w:rsidDel="00DE0326">
                <w:rPr>
                  <w:rFonts w:ascii="Calibri" w:eastAsia="Times New Roman" w:hAnsi="Calibri" w:cs="Calibri"/>
                  <w:color w:val="000000"/>
                </w:rPr>
                <w:delText>GAVI</w:delText>
              </w:r>
            </w:del>
            <w:ins w:id="212" w:author="Dave Terpstra (Consultant)" w:date="2024-10-28T10:09:00Z" w16du:dateUtc="2024-10-28T09:09:00Z">
              <w:r w:rsidR="00DE0326">
                <w:rPr>
                  <w:rFonts w:ascii="Calibri" w:eastAsia="Times New Roman" w:hAnsi="Calibri" w:cs="Calibri"/>
                  <w:color w:val="000000"/>
                </w:rPr>
                <w:t>Gavi</w:t>
              </w:r>
            </w:ins>
            <w:r w:rsidR="00537898">
              <w:rPr>
                <w:rFonts w:ascii="Calibri" w:eastAsia="Times New Roman" w:hAnsi="Calibri" w:cs="Calibri"/>
                <w:color w:val="000000"/>
              </w:rPr>
              <w:t>’s HTTP(s) endpoint for posting event metadata</w:t>
            </w:r>
          </w:p>
        </w:tc>
        <w:tc>
          <w:tcPr>
            <w:tcW w:w="670" w:type="pct"/>
            <w:tcBorders>
              <w:top w:val="single" w:sz="4" w:space="0" w:color="auto"/>
              <w:left w:val="single" w:sz="4" w:space="0" w:color="auto"/>
              <w:bottom w:val="single" w:sz="4" w:space="0" w:color="auto"/>
              <w:right w:val="single" w:sz="4" w:space="0" w:color="auto"/>
            </w:tcBorders>
            <w:shd w:val="clear" w:color="auto" w:fill="auto"/>
            <w:noWrap/>
            <w:vAlign w:val="center"/>
            <w:tcPrChange w:id="213" w:author="Dave Terpstra (Consultant)" w:date="2024-10-28T10:17:00Z" w16du:dateUtc="2024-10-28T09:17:00Z">
              <w:tcPr>
                <w:tcW w:w="670"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14:paraId="490ED6A2" w14:textId="77777777" w:rsidR="00537898" w:rsidRPr="000652C6" w:rsidRDefault="00537898">
            <w:pPr>
              <w:spacing w:after="0" w:line="240" w:lineRule="auto"/>
              <w:rPr>
                <w:rFonts w:ascii="Calibri" w:eastAsia="Times New Roman" w:hAnsi="Calibri" w:cs="Calibri"/>
                <w:color w:val="000000"/>
              </w:rPr>
            </w:pPr>
            <w:r>
              <w:rPr>
                <w:rFonts w:ascii="Calibri" w:eastAsia="Times New Roman" w:hAnsi="Calibri" w:cs="Calibri"/>
                <w:color w:val="000000"/>
              </w:rPr>
              <w:t>Outbound</w:t>
            </w:r>
          </w:p>
        </w:tc>
        <w:tc>
          <w:tcPr>
            <w:tcW w:w="478" w:type="pct"/>
            <w:tcBorders>
              <w:top w:val="single" w:sz="4" w:space="0" w:color="auto"/>
              <w:left w:val="single" w:sz="4" w:space="0" w:color="auto"/>
              <w:bottom w:val="single" w:sz="4" w:space="0" w:color="auto"/>
              <w:right w:val="single" w:sz="4" w:space="0" w:color="auto"/>
            </w:tcBorders>
            <w:shd w:val="clear" w:color="auto" w:fill="auto"/>
            <w:noWrap/>
            <w:vAlign w:val="center"/>
            <w:tcPrChange w:id="214" w:author="Dave Terpstra (Consultant)" w:date="2024-10-28T10:17:00Z" w16du:dateUtc="2024-10-28T09:17:00Z">
              <w:tcPr>
                <w:tcW w:w="478"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14:paraId="594CEA61" w14:textId="77777777" w:rsidR="00537898" w:rsidRPr="00537898" w:rsidRDefault="00537898">
            <w:pPr>
              <w:spacing w:after="0" w:line="240" w:lineRule="auto"/>
              <w:rPr>
                <w:rFonts w:ascii="Calibri" w:eastAsia="Times New Roman" w:hAnsi="Calibri" w:cs="Calibri"/>
                <w:color w:val="000000"/>
              </w:rPr>
            </w:pPr>
            <w:r w:rsidRPr="00537898">
              <w:rPr>
                <w:rFonts w:ascii="Calibri" w:eastAsia="Times New Roman" w:hAnsi="Calibri" w:cs="Calibri"/>
                <w:color w:val="000000"/>
              </w:rPr>
              <w:t>POST</w:t>
            </w:r>
          </w:p>
        </w:tc>
        <w:tc>
          <w:tcPr>
            <w:tcW w:w="2260" w:type="pct"/>
            <w:tcBorders>
              <w:top w:val="single" w:sz="4" w:space="0" w:color="auto"/>
              <w:left w:val="single" w:sz="4" w:space="0" w:color="auto"/>
              <w:bottom w:val="single" w:sz="4" w:space="0" w:color="auto"/>
              <w:right w:val="single" w:sz="4" w:space="0" w:color="auto"/>
            </w:tcBorders>
            <w:vAlign w:val="center"/>
            <w:tcPrChange w:id="215" w:author="Dave Terpstra (Consultant)" w:date="2024-10-28T10:17:00Z" w16du:dateUtc="2024-10-28T09:17:00Z">
              <w:tcPr>
                <w:tcW w:w="2260" w:type="pct"/>
                <w:gridSpan w:val="2"/>
                <w:tcBorders>
                  <w:top w:val="single" w:sz="4" w:space="0" w:color="auto"/>
                  <w:left w:val="single" w:sz="4" w:space="0" w:color="auto"/>
                  <w:bottom w:val="single" w:sz="4" w:space="0" w:color="auto"/>
                  <w:right w:val="single" w:sz="4" w:space="0" w:color="auto"/>
                </w:tcBorders>
              </w:tcPr>
            </w:tcPrChange>
          </w:tcPr>
          <w:p w14:paraId="76C869CB" w14:textId="497E81F0" w:rsidR="00537898" w:rsidRPr="000652C6" w:rsidRDefault="00437E79" w:rsidP="00547CBA">
            <w:pPr>
              <w:spacing w:after="0" w:line="240" w:lineRule="auto"/>
              <w:rPr>
                <w:rFonts w:ascii="Calibri" w:eastAsia="Times New Roman" w:hAnsi="Calibri" w:cs="Calibri"/>
                <w:color w:val="000000"/>
              </w:rPr>
            </w:pPr>
            <w:r>
              <w:rPr>
                <w:rFonts w:ascii="Calibri" w:eastAsia="Times New Roman" w:hAnsi="Calibri" w:cs="Calibri"/>
                <w:color w:val="000000"/>
              </w:rPr>
              <w:t>TBD</w:t>
            </w:r>
          </w:p>
        </w:tc>
      </w:tr>
      <w:tr w:rsidR="00537898" w:rsidRPr="000652C6" w14:paraId="1614ABDD" w14:textId="77777777">
        <w:trPr>
          <w:trHeight w:val="20"/>
        </w:trPr>
        <w:tc>
          <w:tcPr>
            <w:tcW w:w="29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E02123F" w14:textId="40E142E6" w:rsidR="00537898" w:rsidRPr="000652C6" w:rsidRDefault="00437E79">
            <w:pPr>
              <w:spacing w:after="0" w:line="240" w:lineRule="auto"/>
              <w:rPr>
                <w:rFonts w:ascii="Calibri" w:eastAsia="Times New Roman" w:hAnsi="Calibri" w:cs="Calibri"/>
                <w:color w:val="000000"/>
              </w:rPr>
            </w:pPr>
            <w:r>
              <w:rPr>
                <w:rFonts w:ascii="Calibri" w:eastAsia="Times New Roman" w:hAnsi="Calibri" w:cs="Calibri"/>
                <w:color w:val="000000"/>
              </w:rPr>
              <w:t>2</w:t>
            </w:r>
          </w:p>
        </w:tc>
        <w:tc>
          <w:tcPr>
            <w:tcW w:w="12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082CDE8" w14:textId="77777777" w:rsidR="00537898" w:rsidRPr="000652C6" w:rsidRDefault="00537898">
            <w:pPr>
              <w:spacing w:after="0" w:line="240" w:lineRule="auto"/>
              <w:rPr>
                <w:rFonts w:ascii="Calibri" w:eastAsia="Times New Roman" w:hAnsi="Calibri" w:cs="Calibri"/>
                <w:color w:val="000000"/>
              </w:rPr>
            </w:pPr>
            <w:r>
              <w:rPr>
                <w:rFonts w:ascii="Calibri" w:eastAsia="Times New Roman" w:hAnsi="Calibri" w:cs="Calibri"/>
                <w:color w:val="000000"/>
              </w:rPr>
              <w:t xml:space="preserve">Supplier Acknowledgement </w:t>
            </w:r>
            <w:r w:rsidRPr="00365456">
              <w:rPr>
                <w:rFonts w:ascii="Calibri" w:eastAsia="Times New Roman" w:hAnsi="Calibri" w:cs="Calibri"/>
                <w:color w:val="000000"/>
                <w:sz w:val="18"/>
                <w:szCs w:val="18"/>
              </w:rPr>
              <w:t>(Zycus endpoint to post ACK)</w:t>
            </w:r>
          </w:p>
        </w:tc>
        <w:tc>
          <w:tcPr>
            <w:tcW w:w="67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5222102" w14:textId="77777777" w:rsidR="00537898" w:rsidRPr="000652C6" w:rsidRDefault="00537898">
            <w:pPr>
              <w:spacing w:after="0" w:line="240" w:lineRule="auto"/>
              <w:rPr>
                <w:rFonts w:ascii="Calibri" w:eastAsia="Times New Roman" w:hAnsi="Calibri" w:cs="Calibri"/>
                <w:color w:val="000000"/>
              </w:rPr>
            </w:pPr>
            <w:r>
              <w:rPr>
                <w:rFonts w:ascii="Calibri" w:eastAsia="Times New Roman" w:hAnsi="Calibri" w:cs="Calibri"/>
                <w:color w:val="000000"/>
              </w:rPr>
              <w:t>Inbound</w:t>
            </w:r>
          </w:p>
        </w:tc>
        <w:tc>
          <w:tcPr>
            <w:tcW w:w="47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95940EF" w14:textId="77777777" w:rsidR="00537898" w:rsidRPr="00537898" w:rsidRDefault="00537898">
            <w:pPr>
              <w:spacing w:after="0" w:line="240" w:lineRule="auto"/>
              <w:rPr>
                <w:rFonts w:ascii="Calibri" w:eastAsia="Times New Roman" w:hAnsi="Calibri" w:cs="Calibri"/>
                <w:color w:val="000000"/>
              </w:rPr>
            </w:pPr>
            <w:r w:rsidRPr="00537898">
              <w:rPr>
                <w:rFonts w:ascii="Calibri" w:eastAsia="Times New Roman" w:hAnsi="Calibri" w:cs="Calibri"/>
                <w:color w:val="000000"/>
              </w:rPr>
              <w:t>POST</w:t>
            </w:r>
          </w:p>
        </w:tc>
        <w:tc>
          <w:tcPr>
            <w:tcW w:w="2260" w:type="pct"/>
            <w:tcBorders>
              <w:top w:val="single" w:sz="4" w:space="0" w:color="auto"/>
              <w:left w:val="single" w:sz="4" w:space="0" w:color="auto"/>
              <w:bottom w:val="single" w:sz="4" w:space="0" w:color="auto"/>
              <w:right w:val="single" w:sz="4" w:space="0" w:color="auto"/>
            </w:tcBorders>
          </w:tcPr>
          <w:p w14:paraId="201D10A7" w14:textId="7373CE49" w:rsidR="00537898" w:rsidRDefault="00537898">
            <w:pPr>
              <w:spacing w:after="0" w:line="240" w:lineRule="auto"/>
              <w:rPr>
                <w:rFonts w:ascii="Calibri" w:hAnsi="Calibri" w:cs="Calibri"/>
                <w:color w:val="000000"/>
              </w:rPr>
            </w:pPr>
            <w:r>
              <w:rPr>
                <w:rFonts w:ascii="Calibri" w:hAnsi="Calibri" w:cs="Calibri"/>
                <w:color w:val="000000"/>
              </w:rPr>
              <w:t>https://</w:t>
            </w:r>
            <w:r w:rsidR="008E7696" w:rsidRPr="008E7696">
              <w:rPr>
                <w:rFonts w:ascii="Calibri" w:hAnsi="Calibri" w:cs="Calibri"/>
                <w:color w:val="000000"/>
              </w:rPr>
              <w:t>api1.zycus.com</w:t>
            </w:r>
            <w:r>
              <w:rPr>
                <w:rFonts w:ascii="Calibri" w:hAnsi="Calibri" w:cs="Calibri"/>
                <w:color w:val="000000"/>
              </w:rPr>
              <w:t>/Zygrate/rest/v2/sim/endpoint/supplier/externalIntegrationAcknowledgement</w:t>
            </w:r>
          </w:p>
        </w:tc>
      </w:tr>
    </w:tbl>
    <w:p w14:paraId="1924100B" w14:textId="77777777" w:rsidR="008D2C39" w:rsidRPr="008D2C39" w:rsidRDefault="008D2C39" w:rsidP="008D2C39"/>
    <w:p w14:paraId="69247B4E" w14:textId="63D2DDC7" w:rsidR="6695796A" w:rsidRDefault="6695796A" w:rsidP="002136F9">
      <w:pPr>
        <w:pStyle w:val="Heading1"/>
        <w:numPr>
          <w:ilvl w:val="2"/>
          <w:numId w:val="35"/>
        </w:numPr>
      </w:pPr>
      <w:bookmarkStart w:id="216" w:name="_Toc181134604"/>
      <w:r>
        <w:t>Interface Limitation</w:t>
      </w:r>
      <w:bookmarkEnd w:id="216"/>
    </w:p>
    <w:p w14:paraId="0ABA1A30" w14:textId="62126F49" w:rsidR="68A1CE03" w:rsidRDefault="008F50F3" w:rsidP="008F50F3">
      <w:pPr>
        <w:pStyle w:val="ListParagraph"/>
        <w:numPr>
          <w:ilvl w:val="0"/>
          <w:numId w:val="30"/>
        </w:numPr>
      </w:pPr>
      <w:r>
        <w:t>Integration payload will contain only 1 supplier for each entity ID.</w:t>
      </w:r>
    </w:p>
    <w:p w14:paraId="67FC1D09" w14:textId="3AF58600" w:rsidR="008F50F3" w:rsidRPr="009A5BEF" w:rsidRDefault="008F50F3" w:rsidP="008F50F3">
      <w:pPr>
        <w:pStyle w:val="ListParagraph"/>
        <w:numPr>
          <w:ilvl w:val="0"/>
          <w:numId w:val="30"/>
        </w:numPr>
      </w:pPr>
      <w:r w:rsidRPr="009A5BEF">
        <w:t xml:space="preserve">Entity id </w:t>
      </w:r>
      <w:r w:rsidR="00D53A74" w:rsidRPr="009A5BEF">
        <w:t>for iSupplier is the Request ID for the supplier</w:t>
      </w:r>
      <w:r w:rsidR="009A5BEF" w:rsidRPr="009A5BEF">
        <w:t>.</w:t>
      </w:r>
      <w:r w:rsidR="00D53A74" w:rsidRPr="009A5BEF">
        <w:t xml:space="preserve"> </w:t>
      </w:r>
    </w:p>
    <w:p w14:paraId="3FCCAD10" w14:textId="5094C980" w:rsidR="00CE37E1" w:rsidRDefault="00A14FAA" w:rsidP="008F50F3">
      <w:pPr>
        <w:pStyle w:val="ListParagraph"/>
        <w:numPr>
          <w:ilvl w:val="0"/>
          <w:numId w:val="30"/>
        </w:numPr>
      </w:pPr>
      <w:r>
        <w:t>On</w:t>
      </w:r>
      <w:r w:rsidR="00CE37E1">
        <w:t xml:space="preserve">ce the Supplier acknowledgement is received by the </w:t>
      </w:r>
      <w:r w:rsidR="00215F03">
        <w:t xml:space="preserve">product. The </w:t>
      </w:r>
      <w:r>
        <w:t xml:space="preserve">respective </w:t>
      </w:r>
      <w:r w:rsidR="00215F03">
        <w:t xml:space="preserve">request id is deleted by the product. </w:t>
      </w:r>
      <w:r>
        <w:t>So, retriggering the same entity id will result in GET call failure.</w:t>
      </w:r>
    </w:p>
    <w:p w14:paraId="733AD4D3" w14:textId="0AABDA6C" w:rsidR="00917390" w:rsidRDefault="004B1B03" w:rsidP="008F50F3">
      <w:pPr>
        <w:pStyle w:val="ListParagraph"/>
        <w:numPr>
          <w:ilvl w:val="0"/>
          <w:numId w:val="30"/>
        </w:numPr>
      </w:pPr>
      <w:del w:id="217" w:author="Dave Terpstra (Consultant)" w:date="2024-10-28T10:09:00Z" w16du:dateUtc="2024-10-28T09:09:00Z">
        <w:r w:rsidDel="00DE0326">
          <w:delText>GAVI</w:delText>
        </w:r>
      </w:del>
      <w:ins w:id="218" w:author="Dave Terpstra (Consultant)" w:date="2024-10-28T10:09:00Z" w16du:dateUtc="2024-10-28T09:09:00Z">
        <w:r w:rsidR="00DE0326">
          <w:t>Gavi</w:t>
        </w:r>
      </w:ins>
      <w:r w:rsidR="00765A0F">
        <w:t xml:space="preserve"> users are required to always maintain an HQ address in Zycus</w:t>
      </w:r>
      <w:r w:rsidR="007957C7">
        <w:t>.</w:t>
      </w:r>
    </w:p>
    <w:p w14:paraId="3C768BDD" w14:textId="742C7DC5" w:rsidR="00D226B8" w:rsidRDefault="00D226B8" w:rsidP="000B5352">
      <w:pPr>
        <w:pStyle w:val="Heading1"/>
        <w:numPr>
          <w:ilvl w:val="0"/>
          <w:numId w:val="35"/>
        </w:numPr>
        <w:jc w:val="both"/>
      </w:pPr>
      <w:bookmarkStart w:id="219" w:name="_Toc181134605"/>
      <w:bookmarkEnd w:id="135"/>
      <w:r>
        <w:t>Authentication</w:t>
      </w:r>
      <w:bookmarkEnd w:id="219"/>
    </w:p>
    <w:tbl>
      <w:tblPr>
        <w:tblpPr w:leftFromText="180" w:rightFromText="180" w:vertAnchor="text" w:horzAnchor="margin" w:tblpY="440"/>
        <w:tblW w:w="9839" w:type="dxa"/>
        <w:tblLook w:val="04A0" w:firstRow="1" w:lastRow="0" w:firstColumn="1" w:lastColumn="0" w:noHBand="0" w:noVBand="1"/>
      </w:tblPr>
      <w:tblGrid>
        <w:gridCol w:w="1399"/>
        <w:gridCol w:w="2461"/>
        <w:gridCol w:w="3226"/>
        <w:gridCol w:w="2753"/>
      </w:tblGrid>
      <w:tr w:rsidR="007E0C1A" w:rsidRPr="00FE10EF" w14:paraId="152AC49F" w14:textId="77777777" w:rsidTr="00DF1948">
        <w:trPr>
          <w:trHeight w:val="315"/>
        </w:trPr>
        <w:tc>
          <w:tcPr>
            <w:tcW w:w="1399" w:type="dxa"/>
            <w:tcBorders>
              <w:top w:val="single" w:sz="8" w:space="0" w:color="auto"/>
              <w:left w:val="single" w:sz="8" w:space="0" w:color="auto"/>
              <w:bottom w:val="single" w:sz="8" w:space="0" w:color="auto"/>
              <w:right w:val="single" w:sz="8" w:space="0" w:color="auto"/>
            </w:tcBorders>
            <w:shd w:val="clear" w:color="auto" w:fill="8EA9DB"/>
            <w:noWrap/>
            <w:vAlign w:val="center"/>
            <w:hideMark/>
          </w:tcPr>
          <w:p w14:paraId="17E58373" w14:textId="77777777" w:rsidR="007E0C1A" w:rsidRPr="00FE10EF" w:rsidRDefault="007E0C1A" w:rsidP="00DF1948">
            <w:pPr>
              <w:spacing w:after="0" w:line="240" w:lineRule="auto"/>
              <w:rPr>
                <w:rFonts w:ascii="Calibri" w:eastAsia="Times New Roman" w:hAnsi="Calibri" w:cs="Calibri"/>
                <w:b/>
                <w:bCs/>
                <w:color w:val="000000"/>
              </w:rPr>
            </w:pPr>
            <w:r w:rsidRPr="00FE10EF">
              <w:rPr>
                <w:rFonts w:ascii="Calibri" w:eastAsia="Times New Roman" w:hAnsi="Calibri" w:cs="Calibri"/>
                <w:b/>
                <w:bCs/>
                <w:color w:val="000000" w:themeColor="text1"/>
              </w:rPr>
              <w:t>Environment</w:t>
            </w:r>
          </w:p>
        </w:tc>
        <w:tc>
          <w:tcPr>
            <w:tcW w:w="2461" w:type="dxa"/>
            <w:tcBorders>
              <w:top w:val="single" w:sz="8" w:space="0" w:color="auto"/>
              <w:left w:val="nil"/>
              <w:bottom w:val="single" w:sz="8" w:space="0" w:color="auto"/>
              <w:right w:val="single" w:sz="8" w:space="0" w:color="auto"/>
            </w:tcBorders>
            <w:shd w:val="clear" w:color="auto" w:fill="8EA9DB"/>
            <w:noWrap/>
            <w:vAlign w:val="center"/>
            <w:hideMark/>
          </w:tcPr>
          <w:p w14:paraId="5AF08D72" w14:textId="77777777" w:rsidR="007E0C1A" w:rsidRPr="00FE10EF" w:rsidRDefault="007E0C1A" w:rsidP="00DF1948">
            <w:pPr>
              <w:spacing w:after="0" w:line="240" w:lineRule="auto"/>
              <w:rPr>
                <w:rFonts w:ascii="Calibri" w:eastAsia="Times New Roman" w:hAnsi="Calibri" w:cs="Calibri"/>
                <w:b/>
                <w:bCs/>
                <w:color w:val="000000"/>
              </w:rPr>
            </w:pPr>
            <w:r w:rsidRPr="00FE10EF">
              <w:rPr>
                <w:rFonts w:ascii="Calibri" w:eastAsia="Times New Roman" w:hAnsi="Calibri" w:cs="Calibri"/>
                <w:b/>
                <w:bCs/>
                <w:color w:val="000000"/>
              </w:rPr>
              <w:t>Authentication Method</w:t>
            </w:r>
          </w:p>
        </w:tc>
        <w:tc>
          <w:tcPr>
            <w:tcW w:w="2970" w:type="dxa"/>
            <w:tcBorders>
              <w:top w:val="single" w:sz="8" w:space="0" w:color="auto"/>
              <w:left w:val="nil"/>
              <w:bottom w:val="single" w:sz="8" w:space="0" w:color="auto"/>
              <w:right w:val="single" w:sz="8" w:space="0" w:color="auto"/>
            </w:tcBorders>
            <w:shd w:val="clear" w:color="auto" w:fill="8EA9DB"/>
            <w:noWrap/>
            <w:vAlign w:val="center"/>
            <w:hideMark/>
          </w:tcPr>
          <w:p w14:paraId="596F3C5F" w14:textId="234CA993" w:rsidR="007E0C1A" w:rsidRPr="00FE10EF" w:rsidRDefault="007E0C1A" w:rsidP="00DF1948">
            <w:pPr>
              <w:spacing w:after="0" w:line="240" w:lineRule="auto"/>
              <w:rPr>
                <w:rFonts w:ascii="Calibri" w:eastAsia="Times New Roman" w:hAnsi="Calibri" w:cs="Calibri"/>
                <w:b/>
                <w:bCs/>
                <w:color w:val="000000"/>
              </w:rPr>
            </w:pPr>
            <w:r>
              <w:rPr>
                <w:rFonts w:ascii="Calibri" w:eastAsia="Times New Roman" w:hAnsi="Calibri" w:cs="Calibri"/>
                <w:b/>
                <w:bCs/>
                <w:color w:val="000000"/>
              </w:rPr>
              <w:t>Username</w:t>
            </w:r>
          </w:p>
        </w:tc>
        <w:tc>
          <w:tcPr>
            <w:tcW w:w="3009" w:type="dxa"/>
            <w:tcBorders>
              <w:top w:val="single" w:sz="8" w:space="0" w:color="auto"/>
              <w:left w:val="nil"/>
              <w:bottom w:val="single" w:sz="8" w:space="0" w:color="auto"/>
              <w:right w:val="single" w:sz="8" w:space="0" w:color="auto"/>
            </w:tcBorders>
            <w:shd w:val="clear" w:color="auto" w:fill="8EA9DB"/>
            <w:vAlign w:val="center"/>
          </w:tcPr>
          <w:p w14:paraId="1B6BE487" w14:textId="3A7D2AA1" w:rsidR="007E0C1A" w:rsidRPr="00FE10EF" w:rsidRDefault="00F46726" w:rsidP="00DF1948">
            <w:pPr>
              <w:spacing w:after="0" w:line="240" w:lineRule="auto"/>
              <w:rPr>
                <w:rFonts w:ascii="Calibri" w:eastAsia="Times New Roman" w:hAnsi="Calibri" w:cs="Calibri"/>
                <w:b/>
                <w:bCs/>
                <w:color w:val="000000"/>
              </w:rPr>
            </w:pPr>
            <w:r w:rsidRPr="00F46726">
              <w:rPr>
                <w:rFonts w:ascii="Calibri" w:eastAsia="Times New Roman" w:hAnsi="Calibri" w:cs="Calibri"/>
                <w:b/>
                <w:bCs/>
                <w:color w:val="000000"/>
              </w:rPr>
              <w:t>Application ID</w:t>
            </w:r>
          </w:p>
        </w:tc>
      </w:tr>
      <w:tr w:rsidR="007E0C1A" w:rsidRPr="0084684A" w14:paraId="43610784" w14:textId="77777777" w:rsidTr="00DF1948">
        <w:trPr>
          <w:trHeight w:val="315"/>
        </w:trPr>
        <w:tc>
          <w:tcPr>
            <w:tcW w:w="1399"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24C5B65E" w14:textId="380823CC" w:rsidR="007E0C1A" w:rsidRPr="0084684A" w:rsidRDefault="00396FBA" w:rsidP="00DF1948">
            <w:pPr>
              <w:spacing w:after="0" w:line="240" w:lineRule="auto"/>
              <w:rPr>
                <w:rFonts w:ascii="Calibri" w:eastAsia="Times New Roman" w:hAnsi="Calibri" w:cs="Calibri"/>
                <w:color w:val="000000"/>
              </w:rPr>
            </w:pPr>
            <w:r>
              <w:rPr>
                <w:rFonts w:ascii="Calibri" w:eastAsia="Times New Roman" w:hAnsi="Calibri" w:cs="Calibri"/>
                <w:color w:val="000000" w:themeColor="text1"/>
              </w:rPr>
              <w:t>Staging</w:t>
            </w:r>
          </w:p>
        </w:tc>
        <w:tc>
          <w:tcPr>
            <w:tcW w:w="2461" w:type="dxa"/>
            <w:tcBorders>
              <w:top w:val="single" w:sz="8" w:space="0" w:color="auto"/>
              <w:left w:val="nil"/>
              <w:bottom w:val="single" w:sz="4" w:space="0" w:color="auto"/>
              <w:right w:val="single" w:sz="8" w:space="0" w:color="auto"/>
            </w:tcBorders>
            <w:shd w:val="clear" w:color="auto" w:fill="auto"/>
            <w:noWrap/>
            <w:vAlign w:val="center"/>
            <w:hideMark/>
          </w:tcPr>
          <w:p w14:paraId="4FF20D3D" w14:textId="794193A7" w:rsidR="007E0C1A" w:rsidRPr="0084684A" w:rsidRDefault="00970D22" w:rsidP="00DF1948">
            <w:pPr>
              <w:spacing w:after="0" w:line="240" w:lineRule="auto"/>
              <w:rPr>
                <w:rFonts w:ascii="Calibri" w:eastAsia="Times New Roman" w:hAnsi="Calibri" w:cs="Calibri"/>
                <w:color w:val="000000"/>
              </w:rPr>
            </w:pPr>
            <w:r>
              <w:rPr>
                <w:rFonts w:ascii="Calibri" w:eastAsia="Times New Roman" w:hAnsi="Calibri" w:cs="Calibri"/>
                <w:color w:val="000000"/>
              </w:rPr>
              <w:t>2-factor Auth</w:t>
            </w:r>
          </w:p>
        </w:tc>
        <w:tc>
          <w:tcPr>
            <w:tcW w:w="2970" w:type="dxa"/>
            <w:tcBorders>
              <w:top w:val="single" w:sz="8" w:space="0" w:color="auto"/>
              <w:left w:val="nil"/>
              <w:bottom w:val="single" w:sz="4" w:space="0" w:color="auto"/>
              <w:right w:val="single" w:sz="8" w:space="0" w:color="auto"/>
            </w:tcBorders>
            <w:shd w:val="clear" w:color="auto" w:fill="auto"/>
            <w:noWrap/>
            <w:vAlign w:val="center"/>
            <w:hideMark/>
          </w:tcPr>
          <w:p w14:paraId="13F2B5E1" w14:textId="2ABAC9C1" w:rsidR="007E0C1A" w:rsidRPr="0084684A" w:rsidRDefault="00970D22" w:rsidP="00DF1948">
            <w:pPr>
              <w:spacing w:after="0" w:line="240" w:lineRule="auto"/>
              <w:rPr>
                <w:rFonts w:ascii="Calibri" w:eastAsia="Times New Roman" w:hAnsi="Calibri" w:cs="Calibri"/>
                <w:color w:val="000000"/>
              </w:rPr>
            </w:pPr>
            <w:r w:rsidRPr="00970D22">
              <w:rPr>
                <w:rFonts w:ascii="Calibri" w:eastAsia="Times New Roman" w:hAnsi="Calibri" w:cs="Calibri"/>
                <w:color w:val="000000"/>
              </w:rPr>
              <w:t>Integration.</w:t>
            </w:r>
            <w:del w:id="220" w:author="Dave Terpstra (Consultant)" w:date="2024-10-28T10:09:00Z" w16du:dateUtc="2024-10-28T09:09:00Z">
              <w:r w:rsidRPr="00970D22" w:rsidDel="00DE0326">
                <w:rPr>
                  <w:rFonts w:ascii="Calibri" w:eastAsia="Times New Roman" w:hAnsi="Calibri" w:cs="Calibri"/>
                  <w:color w:val="000000"/>
                </w:rPr>
                <w:delText>GAVI</w:delText>
              </w:r>
            </w:del>
            <w:ins w:id="221" w:author="Dave Terpstra (Consultant)" w:date="2024-10-28T10:09:00Z" w16du:dateUtc="2024-10-28T09:09:00Z">
              <w:r w:rsidR="00DE0326">
                <w:rPr>
                  <w:rFonts w:ascii="Calibri" w:eastAsia="Times New Roman" w:hAnsi="Calibri" w:cs="Calibri"/>
                  <w:color w:val="000000"/>
                </w:rPr>
                <w:t>Gavi</w:t>
              </w:r>
            </w:ins>
            <w:r w:rsidRPr="00970D22">
              <w:rPr>
                <w:rFonts w:ascii="Calibri" w:eastAsia="Times New Roman" w:hAnsi="Calibri" w:cs="Calibri"/>
                <w:color w:val="000000"/>
              </w:rPr>
              <w:t>@zycus.com</w:t>
            </w:r>
          </w:p>
        </w:tc>
        <w:tc>
          <w:tcPr>
            <w:tcW w:w="3009" w:type="dxa"/>
            <w:tcBorders>
              <w:top w:val="single" w:sz="8" w:space="0" w:color="auto"/>
              <w:left w:val="nil"/>
              <w:bottom w:val="single" w:sz="4" w:space="0" w:color="auto"/>
              <w:right w:val="single" w:sz="8" w:space="0" w:color="auto"/>
            </w:tcBorders>
            <w:vAlign w:val="center"/>
          </w:tcPr>
          <w:p w14:paraId="61382E9C" w14:textId="0151D1FE" w:rsidR="007E0C1A" w:rsidRPr="0084684A" w:rsidRDefault="00970D22" w:rsidP="00DF1948">
            <w:pPr>
              <w:spacing w:after="0" w:line="240" w:lineRule="auto"/>
              <w:rPr>
                <w:rFonts w:ascii="Calibri" w:eastAsia="Times New Roman" w:hAnsi="Calibri" w:cs="Calibri"/>
                <w:color w:val="000000"/>
              </w:rPr>
            </w:pPr>
            <w:r w:rsidRPr="00970D22">
              <w:rPr>
                <w:rFonts w:ascii="Calibri" w:eastAsia="Times New Roman" w:hAnsi="Calibri" w:cs="Calibri"/>
                <w:color w:val="000000"/>
              </w:rPr>
              <w:t>t9MyGcVlPJrzshXtsMiSGg==</w:t>
            </w:r>
          </w:p>
        </w:tc>
      </w:tr>
      <w:tr w:rsidR="007E0C1A" w14:paraId="7D670E8E" w14:textId="77777777" w:rsidTr="00DF1948">
        <w:trPr>
          <w:trHeight w:val="315"/>
        </w:trPr>
        <w:tc>
          <w:tcPr>
            <w:tcW w:w="1399" w:type="dxa"/>
            <w:tcBorders>
              <w:top w:val="single" w:sz="4" w:space="0" w:color="auto"/>
              <w:left w:val="single" w:sz="8" w:space="0" w:color="auto"/>
              <w:bottom w:val="single" w:sz="8" w:space="0" w:color="auto"/>
              <w:right w:val="single" w:sz="8" w:space="0" w:color="auto"/>
            </w:tcBorders>
            <w:shd w:val="clear" w:color="auto" w:fill="auto"/>
            <w:noWrap/>
            <w:vAlign w:val="center"/>
          </w:tcPr>
          <w:p w14:paraId="7C6A1B8E" w14:textId="77777777" w:rsidR="007E0C1A" w:rsidRPr="0084684A" w:rsidRDefault="007E0C1A" w:rsidP="00DF1948">
            <w:pPr>
              <w:spacing w:after="0" w:line="240" w:lineRule="auto"/>
              <w:rPr>
                <w:rFonts w:ascii="Calibri" w:eastAsia="Times New Roman" w:hAnsi="Calibri" w:cs="Calibri"/>
                <w:color w:val="000000"/>
              </w:rPr>
            </w:pPr>
            <w:r>
              <w:rPr>
                <w:rFonts w:ascii="Calibri" w:eastAsia="Times New Roman" w:hAnsi="Calibri" w:cs="Calibri"/>
                <w:color w:val="000000"/>
              </w:rPr>
              <w:t>Production</w:t>
            </w:r>
          </w:p>
        </w:tc>
        <w:tc>
          <w:tcPr>
            <w:tcW w:w="2461" w:type="dxa"/>
            <w:tcBorders>
              <w:top w:val="single" w:sz="4" w:space="0" w:color="auto"/>
              <w:left w:val="nil"/>
              <w:bottom w:val="single" w:sz="8" w:space="0" w:color="auto"/>
              <w:right w:val="single" w:sz="8" w:space="0" w:color="auto"/>
            </w:tcBorders>
            <w:shd w:val="clear" w:color="auto" w:fill="auto"/>
            <w:noWrap/>
            <w:vAlign w:val="center"/>
          </w:tcPr>
          <w:p w14:paraId="0DB0172B" w14:textId="4EF1A4A5" w:rsidR="007E0C1A" w:rsidRPr="001B74BE" w:rsidRDefault="00970D22" w:rsidP="00DF1948">
            <w:pPr>
              <w:spacing w:after="0" w:line="240" w:lineRule="auto"/>
              <w:rPr>
                <w:rFonts w:ascii="Calibri" w:eastAsia="Times New Roman" w:hAnsi="Calibri" w:cs="Calibri"/>
                <w:color w:val="000000"/>
              </w:rPr>
            </w:pPr>
            <w:r>
              <w:rPr>
                <w:rFonts w:ascii="Calibri" w:eastAsia="Times New Roman" w:hAnsi="Calibri" w:cs="Calibri"/>
                <w:color w:val="000000"/>
              </w:rPr>
              <w:t>2-factor Auth</w:t>
            </w:r>
          </w:p>
        </w:tc>
        <w:tc>
          <w:tcPr>
            <w:tcW w:w="2970" w:type="dxa"/>
            <w:tcBorders>
              <w:top w:val="single" w:sz="4" w:space="0" w:color="auto"/>
              <w:left w:val="nil"/>
              <w:bottom w:val="single" w:sz="8" w:space="0" w:color="auto"/>
              <w:right w:val="single" w:sz="8" w:space="0" w:color="auto"/>
            </w:tcBorders>
            <w:shd w:val="clear" w:color="auto" w:fill="auto"/>
            <w:noWrap/>
            <w:vAlign w:val="center"/>
          </w:tcPr>
          <w:p w14:paraId="37757469" w14:textId="0D7FDA03" w:rsidR="007E0C1A" w:rsidRPr="0084684A" w:rsidRDefault="00970D22" w:rsidP="00DF1948">
            <w:pPr>
              <w:spacing w:after="0" w:line="240" w:lineRule="auto"/>
              <w:rPr>
                <w:rFonts w:ascii="Calibri" w:eastAsia="Times New Roman" w:hAnsi="Calibri" w:cs="Calibri"/>
                <w:color w:val="000000"/>
              </w:rPr>
            </w:pPr>
            <w:commentRangeStart w:id="222"/>
            <w:commentRangeStart w:id="223"/>
            <w:r>
              <w:rPr>
                <w:rFonts w:ascii="Calibri" w:eastAsia="Times New Roman" w:hAnsi="Calibri" w:cs="Calibri"/>
                <w:color w:val="000000"/>
              </w:rPr>
              <w:t>TBD</w:t>
            </w:r>
            <w:commentRangeEnd w:id="222"/>
            <w:r w:rsidR="0009700D">
              <w:rPr>
                <w:rStyle w:val="CommentReference"/>
              </w:rPr>
              <w:commentReference w:id="222"/>
            </w:r>
            <w:commentRangeEnd w:id="223"/>
            <w:r w:rsidR="000E6FAD">
              <w:rPr>
                <w:rStyle w:val="CommentReference"/>
              </w:rPr>
              <w:commentReference w:id="223"/>
            </w:r>
          </w:p>
        </w:tc>
        <w:tc>
          <w:tcPr>
            <w:tcW w:w="3009" w:type="dxa"/>
            <w:tcBorders>
              <w:top w:val="single" w:sz="4" w:space="0" w:color="auto"/>
              <w:left w:val="nil"/>
              <w:bottom w:val="single" w:sz="8" w:space="0" w:color="auto"/>
              <w:right w:val="single" w:sz="8" w:space="0" w:color="auto"/>
            </w:tcBorders>
            <w:vAlign w:val="center"/>
          </w:tcPr>
          <w:p w14:paraId="2FFFA4EE" w14:textId="0188772C" w:rsidR="007E0C1A" w:rsidRDefault="00970D22" w:rsidP="00DF1948">
            <w:pPr>
              <w:spacing w:after="0" w:line="240" w:lineRule="auto"/>
              <w:rPr>
                <w:rFonts w:ascii="Calibri" w:eastAsia="Times New Roman" w:hAnsi="Calibri" w:cs="Calibri"/>
                <w:color w:val="000000"/>
              </w:rPr>
            </w:pPr>
            <w:r>
              <w:rPr>
                <w:rFonts w:ascii="Calibri" w:eastAsia="Times New Roman" w:hAnsi="Calibri" w:cs="Calibri"/>
                <w:color w:val="000000"/>
              </w:rPr>
              <w:t>TBD</w:t>
            </w:r>
          </w:p>
        </w:tc>
      </w:tr>
    </w:tbl>
    <w:p w14:paraId="4737C6D9" w14:textId="5F9DE720" w:rsidR="002A31D4" w:rsidRPr="00AB5F06" w:rsidRDefault="009C0301" w:rsidP="002A31D4">
      <w:pPr>
        <w:rPr>
          <w:b/>
          <w:bCs/>
        </w:rPr>
      </w:pPr>
      <w:r w:rsidRPr="00AB5F06">
        <w:rPr>
          <w:b/>
          <w:bCs/>
        </w:rPr>
        <w:t>Authentication in Zycus</w:t>
      </w:r>
    </w:p>
    <w:p w14:paraId="394702BE" w14:textId="744103B8" w:rsidR="008153C8" w:rsidRDefault="008153C8" w:rsidP="002A31D4"/>
    <w:tbl>
      <w:tblPr>
        <w:tblpPr w:leftFromText="180" w:rightFromText="180" w:vertAnchor="text" w:horzAnchor="margin" w:tblpY="440"/>
        <w:tblW w:w="9890" w:type="dxa"/>
        <w:tblLook w:val="04A0" w:firstRow="1" w:lastRow="0" w:firstColumn="1" w:lastColumn="0" w:noHBand="0" w:noVBand="1"/>
      </w:tblPr>
      <w:tblGrid>
        <w:gridCol w:w="1400"/>
        <w:gridCol w:w="2461"/>
        <w:gridCol w:w="2070"/>
        <w:gridCol w:w="1616"/>
        <w:gridCol w:w="893"/>
        <w:gridCol w:w="1450"/>
      </w:tblGrid>
      <w:tr w:rsidR="00C276E9" w:rsidRPr="00FE10EF" w14:paraId="5D3D5C5B" w14:textId="05B7376F" w:rsidTr="00C276E9">
        <w:trPr>
          <w:trHeight w:val="315"/>
        </w:trPr>
        <w:tc>
          <w:tcPr>
            <w:tcW w:w="1400" w:type="dxa"/>
            <w:tcBorders>
              <w:top w:val="single" w:sz="8" w:space="0" w:color="auto"/>
              <w:left w:val="single" w:sz="8" w:space="0" w:color="auto"/>
              <w:bottom w:val="single" w:sz="8" w:space="0" w:color="auto"/>
              <w:right w:val="single" w:sz="8" w:space="0" w:color="auto"/>
            </w:tcBorders>
            <w:shd w:val="clear" w:color="auto" w:fill="8EA9DB"/>
            <w:noWrap/>
            <w:vAlign w:val="center"/>
            <w:hideMark/>
          </w:tcPr>
          <w:p w14:paraId="41B5498D" w14:textId="77777777" w:rsidR="00C276E9" w:rsidRPr="00FE10EF" w:rsidRDefault="00C276E9">
            <w:pPr>
              <w:spacing w:after="0" w:line="240" w:lineRule="auto"/>
              <w:rPr>
                <w:rFonts w:ascii="Calibri" w:eastAsia="Times New Roman" w:hAnsi="Calibri" w:cs="Calibri"/>
                <w:b/>
                <w:bCs/>
                <w:color w:val="000000"/>
              </w:rPr>
            </w:pPr>
            <w:r w:rsidRPr="00FE10EF">
              <w:rPr>
                <w:rFonts w:ascii="Calibri" w:eastAsia="Times New Roman" w:hAnsi="Calibri" w:cs="Calibri"/>
                <w:b/>
                <w:bCs/>
                <w:color w:val="000000" w:themeColor="text1"/>
              </w:rPr>
              <w:t>Environment</w:t>
            </w:r>
          </w:p>
        </w:tc>
        <w:tc>
          <w:tcPr>
            <w:tcW w:w="2461" w:type="dxa"/>
            <w:tcBorders>
              <w:top w:val="single" w:sz="8" w:space="0" w:color="auto"/>
              <w:left w:val="nil"/>
              <w:bottom w:val="single" w:sz="8" w:space="0" w:color="auto"/>
              <w:right w:val="single" w:sz="8" w:space="0" w:color="auto"/>
            </w:tcBorders>
            <w:shd w:val="clear" w:color="auto" w:fill="8EA9DB"/>
            <w:noWrap/>
            <w:vAlign w:val="center"/>
            <w:hideMark/>
          </w:tcPr>
          <w:p w14:paraId="62D38C0C" w14:textId="77777777" w:rsidR="00C276E9" w:rsidRPr="00FE10EF" w:rsidRDefault="00C276E9">
            <w:pPr>
              <w:spacing w:after="0" w:line="240" w:lineRule="auto"/>
              <w:rPr>
                <w:rFonts w:ascii="Calibri" w:eastAsia="Times New Roman" w:hAnsi="Calibri" w:cs="Calibri"/>
                <w:b/>
                <w:bCs/>
                <w:color w:val="000000"/>
              </w:rPr>
            </w:pPr>
            <w:r w:rsidRPr="00FE10EF">
              <w:rPr>
                <w:rFonts w:ascii="Calibri" w:eastAsia="Times New Roman" w:hAnsi="Calibri" w:cs="Calibri"/>
                <w:b/>
                <w:bCs/>
                <w:color w:val="000000"/>
              </w:rPr>
              <w:t>Authentication Method</w:t>
            </w:r>
          </w:p>
        </w:tc>
        <w:tc>
          <w:tcPr>
            <w:tcW w:w="2070" w:type="dxa"/>
            <w:tcBorders>
              <w:top w:val="single" w:sz="8" w:space="0" w:color="auto"/>
              <w:left w:val="nil"/>
              <w:bottom w:val="single" w:sz="8" w:space="0" w:color="auto"/>
              <w:right w:val="single" w:sz="8" w:space="0" w:color="auto"/>
            </w:tcBorders>
            <w:shd w:val="clear" w:color="auto" w:fill="8EA9DB"/>
            <w:noWrap/>
            <w:vAlign w:val="center"/>
            <w:hideMark/>
          </w:tcPr>
          <w:p w14:paraId="68B0A2CA" w14:textId="21744A82" w:rsidR="00C276E9" w:rsidRPr="00FE10EF" w:rsidRDefault="00C276E9">
            <w:pPr>
              <w:spacing w:after="0" w:line="240" w:lineRule="auto"/>
              <w:rPr>
                <w:rFonts w:ascii="Calibri" w:eastAsia="Times New Roman" w:hAnsi="Calibri" w:cs="Calibri"/>
                <w:b/>
                <w:bCs/>
                <w:color w:val="000000"/>
              </w:rPr>
            </w:pPr>
            <w:r w:rsidRPr="00BD0F22">
              <w:rPr>
                <w:rFonts w:ascii="Calibri" w:eastAsia="Times New Roman" w:hAnsi="Calibri" w:cs="Calibri"/>
                <w:b/>
                <w:bCs/>
                <w:color w:val="000000"/>
              </w:rPr>
              <w:t>Client Id</w:t>
            </w:r>
          </w:p>
        </w:tc>
        <w:tc>
          <w:tcPr>
            <w:tcW w:w="1616" w:type="dxa"/>
            <w:tcBorders>
              <w:top w:val="single" w:sz="8" w:space="0" w:color="auto"/>
              <w:left w:val="nil"/>
              <w:bottom w:val="single" w:sz="8" w:space="0" w:color="auto"/>
              <w:right w:val="single" w:sz="8" w:space="0" w:color="auto"/>
            </w:tcBorders>
            <w:shd w:val="clear" w:color="auto" w:fill="8EA9DB"/>
          </w:tcPr>
          <w:p w14:paraId="5B6217F1" w14:textId="4059FAE8" w:rsidR="00C276E9" w:rsidRPr="00FE10EF" w:rsidRDefault="00C276E9">
            <w:pPr>
              <w:spacing w:after="0" w:line="240" w:lineRule="auto"/>
              <w:rPr>
                <w:rFonts w:ascii="Calibri" w:eastAsia="Times New Roman" w:hAnsi="Calibri" w:cs="Calibri"/>
                <w:b/>
                <w:bCs/>
                <w:color w:val="000000"/>
              </w:rPr>
            </w:pPr>
            <w:r w:rsidRPr="00BD0F22">
              <w:rPr>
                <w:rFonts w:ascii="Calibri" w:eastAsia="Times New Roman" w:hAnsi="Calibri" w:cs="Calibri"/>
                <w:b/>
                <w:bCs/>
                <w:color w:val="000000"/>
              </w:rPr>
              <w:t>Client secret</w:t>
            </w:r>
          </w:p>
        </w:tc>
        <w:tc>
          <w:tcPr>
            <w:tcW w:w="893" w:type="dxa"/>
            <w:tcBorders>
              <w:top w:val="single" w:sz="8" w:space="0" w:color="auto"/>
              <w:left w:val="nil"/>
              <w:bottom w:val="single" w:sz="8" w:space="0" w:color="auto"/>
              <w:right w:val="single" w:sz="8" w:space="0" w:color="auto"/>
            </w:tcBorders>
            <w:shd w:val="clear" w:color="auto" w:fill="8EA9DB"/>
          </w:tcPr>
          <w:p w14:paraId="600C24FC" w14:textId="7B685EA2" w:rsidR="00C276E9" w:rsidRPr="00BD0F22" w:rsidRDefault="00C276E9">
            <w:pPr>
              <w:spacing w:after="0" w:line="240" w:lineRule="auto"/>
              <w:rPr>
                <w:rFonts w:ascii="Calibri" w:eastAsia="Times New Roman" w:hAnsi="Calibri" w:cs="Calibri"/>
                <w:b/>
                <w:bCs/>
                <w:color w:val="000000"/>
              </w:rPr>
            </w:pPr>
            <w:r>
              <w:rPr>
                <w:rFonts w:ascii="Calibri" w:eastAsia="Times New Roman" w:hAnsi="Calibri" w:cs="Calibri"/>
                <w:b/>
                <w:bCs/>
                <w:color w:val="000000"/>
              </w:rPr>
              <w:t>Scope</w:t>
            </w:r>
          </w:p>
        </w:tc>
        <w:tc>
          <w:tcPr>
            <w:tcW w:w="1450" w:type="dxa"/>
            <w:tcBorders>
              <w:top w:val="single" w:sz="8" w:space="0" w:color="auto"/>
              <w:left w:val="nil"/>
              <w:bottom w:val="single" w:sz="8" w:space="0" w:color="auto"/>
              <w:right w:val="single" w:sz="8" w:space="0" w:color="auto"/>
            </w:tcBorders>
            <w:shd w:val="clear" w:color="auto" w:fill="8EA9DB"/>
          </w:tcPr>
          <w:p w14:paraId="60D65212" w14:textId="48472E23" w:rsidR="00C276E9" w:rsidRDefault="00C276E9">
            <w:pPr>
              <w:spacing w:after="0" w:line="240" w:lineRule="auto"/>
              <w:rPr>
                <w:rFonts w:ascii="Calibri" w:eastAsia="Times New Roman" w:hAnsi="Calibri" w:cs="Calibri"/>
                <w:b/>
                <w:bCs/>
                <w:color w:val="000000"/>
              </w:rPr>
            </w:pPr>
            <w:r>
              <w:rPr>
                <w:rFonts w:ascii="Calibri" w:eastAsia="Times New Roman" w:hAnsi="Calibri" w:cs="Calibri"/>
                <w:b/>
                <w:bCs/>
                <w:color w:val="000000"/>
              </w:rPr>
              <w:t>Grant Type</w:t>
            </w:r>
          </w:p>
        </w:tc>
      </w:tr>
      <w:tr w:rsidR="00C276E9" w:rsidRPr="0084684A" w14:paraId="38BB6E24" w14:textId="191777F3" w:rsidTr="00C276E9">
        <w:trPr>
          <w:trHeight w:val="315"/>
        </w:trPr>
        <w:tc>
          <w:tcPr>
            <w:tcW w:w="140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160CE6CD" w14:textId="77777777" w:rsidR="00C276E9" w:rsidRPr="0084684A" w:rsidRDefault="00C276E9">
            <w:pPr>
              <w:spacing w:after="0" w:line="240" w:lineRule="auto"/>
              <w:rPr>
                <w:rFonts w:ascii="Calibri" w:eastAsia="Times New Roman" w:hAnsi="Calibri" w:cs="Calibri"/>
                <w:color w:val="000000"/>
              </w:rPr>
            </w:pPr>
            <w:r>
              <w:rPr>
                <w:rFonts w:ascii="Calibri" w:eastAsia="Times New Roman" w:hAnsi="Calibri" w:cs="Calibri"/>
                <w:color w:val="000000" w:themeColor="text1"/>
              </w:rPr>
              <w:t>Staging</w:t>
            </w:r>
          </w:p>
        </w:tc>
        <w:tc>
          <w:tcPr>
            <w:tcW w:w="2461" w:type="dxa"/>
            <w:tcBorders>
              <w:top w:val="single" w:sz="8" w:space="0" w:color="auto"/>
              <w:left w:val="nil"/>
              <w:bottom w:val="single" w:sz="4" w:space="0" w:color="auto"/>
              <w:right w:val="single" w:sz="8" w:space="0" w:color="auto"/>
            </w:tcBorders>
            <w:shd w:val="clear" w:color="auto" w:fill="auto"/>
            <w:noWrap/>
            <w:vAlign w:val="center"/>
            <w:hideMark/>
          </w:tcPr>
          <w:p w14:paraId="07FF14DA" w14:textId="3CBE3AA4" w:rsidR="00C276E9" w:rsidRPr="0084684A" w:rsidRDefault="00C276E9">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oAuth</w:t>
            </w:r>
            <w:proofErr w:type="spellEnd"/>
            <w:r>
              <w:rPr>
                <w:rFonts w:ascii="Calibri" w:eastAsia="Times New Roman" w:hAnsi="Calibri" w:cs="Calibri"/>
                <w:color w:val="000000"/>
              </w:rPr>
              <w:t xml:space="preserve"> 2.0</w:t>
            </w:r>
          </w:p>
        </w:tc>
        <w:tc>
          <w:tcPr>
            <w:tcW w:w="2070" w:type="dxa"/>
            <w:tcBorders>
              <w:top w:val="single" w:sz="8" w:space="0" w:color="auto"/>
              <w:left w:val="nil"/>
              <w:bottom w:val="single" w:sz="4" w:space="0" w:color="auto"/>
              <w:right w:val="single" w:sz="8" w:space="0" w:color="auto"/>
            </w:tcBorders>
            <w:shd w:val="clear" w:color="auto" w:fill="auto"/>
            <w:noWrap/>
            <w:vAlign w:val="center"/>
            <w:hideMark/>
          </w:tcPr>
          <w:p w14:paraId="5FCFA285" w14:textId="77BBFC00" w:rsidR="00C276E9" w:rsidRPr="0084684A" w:rsidRDefault="00C276E9">
            <w:pPr>
              <w:spacing w:after="0" w:line="240" w:lineRule="auto"/>
              <w:rPr>
                <w:rFonts w:ascii="Calibri" w:eastAsia="Times New Roman" w:hAnsi="Calibri" w:cs="Calibri"/>
                <w:color w:val="000000"/>
              </w:rPr>
            </w:pPr>
            <w:r>
              <w:rPr>
                <w:rFonts w:ascii="Calibri" w:eastAsia="Times New Roman" w:hAnsi="Calibri" w:cs="Calibri"/>
                <w:color w:val="000000"/>
              </w:rPr>
              <w:t>&lt;Shared separately&gt;</w:t>
            </w:r>
          </w:p>
        </w:tc>
        <w:tc>
          <w:tcPr>
            <w:tcW w:w="1616" w:type="dxa"/>
            <w:tcBorders>
              <w:top w:val="single" w:sz="8" w:space="0" w:color="auto"/>
              <w:left w:val="nil"/>
              <w:bottom w:val="single" w:sz="4" w:space="0" w:color="auto"/>
              <w:right w:val="single" w:sz="8" w:space="0" w:color="auto"/>
            </w:tcBorders>
          </w:tcPr>
          <w:p w14:paraId="3B9AB26A" w14:textId="4EB5D75A" w:rsidR="00C276E9" w:rsidRPr="0084684A" w:rsidRDefault="00C276E9">
            <w:pPr>
              <w:spacing w:after="0" w:line="240" w:lineRule="auto"/>
              <w:rPr>
                <w:rFonts w:ascii="Calibri" w:eastAsia="Times New Roman" w:hAnsi="Calibri" w:cs="Calibri"/>
                <w:color w:val="000000"/>
              </w:rPr>
            </w:pPr>
            <w:r>
              <w:rPr>
                <w:rFonts w:ascii="Calibri" w:eastAsia="Times New Roman" w:hAnsi="Calibri" w:cs="Calibri"/>
                <w:color w:val="000000"/>
              </w:rPr>
              <w:t>&lt;Shared separately&gt;</w:t>
            </w:r>
          </w:p>
        </w:tc>
        <w:tc>
          <w:tcPr>
            <w:tcW w:w="893" w:type="dxa"/>
            <w:tcBorders>
              <w:top w:val="single" w:sz="8" w:space="0" w:color="auto"/>
              <w:left w:val="nil"/>
              <w:bottom w:val="single" w:sz="4" w:space="0" w:color="auto"/>
              <w:right w:val="single" w:sz="8" w:space="0" w:color="auto"/>
            </w:tcBorders>
          </w:tcPr>
          <w:p w14:paraId="3FBD2889" w14:textId="177262C6" w:rsidR="00C276E9" w:rsidRDefault="00C276E9">
            <w:pPr>
              <w:spacing w:after="0" w:line="240" w:lineRule="auto"/>
              <w:rPr>
                <w:rFonts w:ascii="Calibri" w:eastAsia="Times New Roman" w:hAnsi="Calibri" w:cs="Calibri"/>
                <w:color w:val="000000"/>
              </w:rPr>
            </w:pPr>
            <w:r>
              <w:rPr>
                <w:rFonts w:ascii="Calibri" w:eastAsia="Times New Roman" w:hAnsi="Calibri" w:cs="Calibri"/>
                <w:color w:val="000000"/>
              </w:rPr>
              <w:t>WRITE</w:t>
            </w:r>
          </w:p>
        </w:tc>
        <w:tc>
          <w:tcPr>
            <w:tcW w:w="1450" w:type="dxa"/>
            <w:tcBorders>
              <w:top w:val="single" w:sz="8" w:space="0" w:color="auto"/>
              <w:left w:val="nil"/>
              <w:bottom w:val="single" w:sz="4" w:space="0" w:color="auto"/>
              <w:right w:val="single" w:sz="8" w:space="0" w:color="auto"/>
            </w:tcBorders>
          </w:tcPr>
          <w:p w14:paraId="34615EF9" w14:textId="7F5D3564" w:rsidR="00C276E9" w:rsidRDefault="00C276E9">
            <w:pPr>
              <w:spacing w:after="0" w:line="240" w:lineRule="auto"/>
              <w:rPr>
                <w:rFonts w:ascii="Calibri" w:eastAsia="Times New Roman" w:hAnsi="Calibri" w:cs="Calibri"/>
                <w:color w:val="000000"/>
              </w:rPr>
            </w:pPr>
            <w:r>
              <w:rPr>
                <w:rFonts w:ascii="Calibri" w:eastAsia="Times New Roman" w:hAnsi="Calibri" w:cs="Calibri"/>
                <w:color w:val="000000"/>
              </w:rPr>
              <w:t>Client credentials</w:t>
            </w:r>
          </w:p>
        </w:tc>
      </w:tr>
      <w:tr w:rsidR="00C276E9" w14:paraId="150C3FAC" w14:textId="16854B0E" w:rsidTr="00C276E9">
        <w:trPr>
          <w:trHeight w:val="315"/>
        </w:trPr>
        <w:tc>
          <w:tcPr>
            <w:tcW w:w="1400" w:type="dxa"/>
            <w:tcBorders>
              <w:top w:val="single" w:sz="4" w:space="0" w:color="auto"/>
              <w:left w:val="single" w:sz="8" w:space="0" w:color="auto"/>
              <w:bottom w:val="single" w:sz="8" w:space="0" w:color="auto"/>
              <w:right w:val="single" w:sz="8" w:space="0" w:color="auto"/>
            </w:tcBorders>
            <w:shd w:val="clear" w:color="auto" w:fill="auto"/>
            <w:noWrap/>
            <w:vAlign w:val="center"/>
          </w:tcPr>
          <w:p w14:paraId="097D288F" w14:textId="77777777" w:rsidR="00C276E9" w:rsidRPr="0084684A" w:rsidRDefault="00C276E9">
            <w:pPr>
              <w:spacing w:after="0" w:line="240" w:lineRule="auto"/>
              <w:rPr>
                <w:rFonts w:ascii="Calibri" w:eastAsia="Times New Roman" w:hAnsi="Calibri" w:cs="Calibri"/>
                <w:color w:val="000000"/>
              </w:rPr>
            </w:pPr>
            <w:r>
              <w:rPr>
                <w:rFonts w:ascii="Calibri" w:eastAsia="Times New Roman" w:hAnsi="Calibri" w:cs="Calibri"/>
                <w:color w:val="000000"/>
              </w:rPr>
              <w:t>Production</w:t>
            </w:r>
          </w:p>
        </w:tc>
        <w:tc>
          <w:tcPr>
            <w:tcW w:w="2461" w:type="dxa"/>
            <w:tcBorders>
              <w:top w:val="single" w:sz="4" w:space="0" w:color="auto"/>
              <w:left w:val="nil"/>
              <w:bottom w:val="single" w:sz="8" w:space="0" w:color="auto"/>
              <w:right w:val="single" w:sz="8" w:space="0" w:color="auto"/>
            </w:tcBorders>
            <w:shd w:val="clear" w:color="auto" w:fill="auto"/>
            <w:noWrap/>
            <w:vAlign w:val="center"/>
          </w:tcPr>
          <w:p w14:paraId="2189A262" w14:textId="29D3CF74" w:rsidR="00C276E9" w:rsidRPr="0084684A" w:rsidRDefault="0020692B">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oAuth</w:t>
            </w:r>
            <w:proofErr w:type="spellEnd"/>
            <w:r>
              <w:rPr>
                <w:rFonts w:ascii="Calibri" w:eastAsia="Times New Roman" w:hAnsi="Calibri" w:cs="Calibri"/>
                <w:color w:val="000000"/>
              </w:rPr>
              <w:t xml:space="preserve"> 2.0</w:t>
            </w:r>
          </w:p>
        </w:tc>
        <w:tc>
          <w:tcPr>
            <w:tcW w:w="2070" w:type="dxa"/>
            <w:tcBorders>
              <w:top w:val="single" w:sz="4" w:space="0" w:color="auto"/>
              <w:left w:val="nil"/>
              <w:bottom w:val="single" w:sz="8" w:space="0" w:color="auto"/>
              <w:right w:val="single" w:sz="8" w:space="0" w:color="auto"/>
            </w:tcBorders>
            <w:shd w:val="clear" w:color="auto" w:fill="auto"/>
            <w:noWrap/>
            <w:vAlign w:val="center"/>
          </w:tcPr>
          <w:p w14:paraId="3827586D" w14:textId="1A99EF25" w:rsidR="00C276E9" w:rsidRPr="0084684A" w:rsidRDefault="00C276E9">
            <w:pPr>
              <w:spacing w:after="0" w:line="240" w:lineRule="auto"/>
              <w:rPr>
                <w:rFonts w:ascii="Calibri" w:eastAsia="Times New Roman" w:hAnsi="Calibri" w:cs="Calibri"/>
                <w:color w:val="000000"/>
              </w:rPr>
            </w:pPr>
            <w:r>
              <w:rPr>
                <w:rFonts w:ascii="Calibri" w:eastAsia="Times New Roman" w:hAnsi="Calibri" w:cs="Calibri"/>
                <w:color w:val="000000"/>
              </w:rPr>
              <w:t>&lt;Shared separately&gt;</w:t>
            </w:r>
          </w:p>
        </w:tc>
        <w:tc>
          <w:tcPr>
            <w:tcW w:w="1616" w:type="dxa"/>
            <w:tcBorders>
              <w:top w:val="single" w:sz="4" w:space="0" w:color="auto"/>
              <w:left w:val="nil"/>
              <w:bottom w:val="single" w:sz="8" w:space="0" w:color="auto"/>
              <w:right w:val="single" w:sz="8" w:space="0" w:color="auto"/>
            </w:tcBorders>
          </w:tcPr>
          <w:p w14:paraId="58782ABB" w14:textId="22E5A0C5" w:rsidR="00C276E9" w:rsidRDefault="00C276E9">
            <w:pPr>
              <w:spacing w:after="0" w:line="240" w:lineRule="auto"/>
              <w:rPr>
                <w:rFonts w:ascii="Calibri" w:eastAsia="Times New Roman" w:hAnsi="Calibri" w:cs="Calibri"/>
                <w:color w:val="000000"/>
              </w:rPr>
            </w:pPr>
            <w:r>
              <w:rPr>
                <w:rFonts w:ascii="Calibri" w:eastAsia="Times New Roman" w:hAnsi="Calibri" w:cs="Calibri"/>
                <w:color w:val="000000"/>
              </w:rPr>
              <w:t>&lt;Shared separately&gt;</w:t>
            </w:r>
          </w:p>
        </w:tc>
        <w:tc>
          <w:tcPr>
            <w:tcW w:w="893" w:type="dxa"/>
            <w:tcBorders>
              <w:top w:val="single" w:sz="4" w:space="0" w:color="auto"/>
              <w:left w:val="nil"/>
              <w:bottom w:val="single" w:sz="8" w:space="0" w:color="auto"/>
              <w:right w:val="single" w:sz="8" w:space="0" w:color="auto"/>
            </w:tcBorders>
          </w:tcPr>
          <w:p w14:paraId="76C4DFAD" w14:textId="3F8F9C40" w:rsidR="00C276E9" w:rsidRDefault="00C276E9">
            <w:pPr>
              <w:spacing w:after="0" w:line="240" w:lineRule="auto"/>
              <w:rPr>
                <w:rFonts w:ascii="Calibri" w:eastAsia="Times New Roman" w:hAnsi="Calibri" w:cs="Calibri"/>
                <w:color w:val="000000"/>
              </w:rPr>
            </w:pPr>
            <w:r>
              <w:rPr>
                <w:rFonts w:ascii="Calibri" w:eastAsia="Times New Roman" w:hAnsi="Calibri" w:cs="Calibri"/>
                <w:color w:val="000000"/>
              </w:rPr>
              <w:t>WRITE</w:t>
            </w:r>
          </w:p>
        </w:tc>
        <w:tc>
          <w:tcPr>
            <w:tcW w:w="1450" w:type="dxa"/>
            <w:tcBorders>
              <w:top w:val="single" w:sz="4" w:space="0" w:color="auto"/>
              <w:left w:val="nil"/>
              <w:bottom w:val="single" w:sz="8" w:space="0" w:color="auto"/>
              <w:right w:val="single" w:sz="8" w:space="0" w:color="auto"/>
            </w:tcBorders>
          </w:tcPr>
          <w:p w14:paraId="129D0E56" w14:textId="124E279B" w:rsidR="00C276E9" w:rsidRDefault="00C276E9">
            <w:pPr>
              <w:spacing w:after="0" w:line="240" w:lineRule="auto"/>
              <w:rPr>
                <w:rFonts w:ascii="Calibri" w:eastAsia="Times New Roman" w:hAnsi="Calibri" w:cs="Calibri"/>
                <w:color w:val="000000"/>
              </w:rPr>
            </w:pPr>
            <w:r>
              <w:rPr>
                <w:rFonts w:ascii="Calibri" w:eastAsia="Times New Roman" w:hAnsi="Calibri" w:cs="Calibri"/>
                <w:color w:val="000000"/>
              </w:rPr>
              <w:t>Client credentials</w:t>
            </w:r>
          </w:p>
        </w:tc>
      </w:tr>
    </w:tbl>
    <w:p w14:paraId="0BAB324C" w14:textId="0F2D13F0" w:rsidR="00396FBA" w:rsidRPr="00AB5F06" w:rsidRDefault="009C0301" w:rsidP="002A31D4">
      <w:pPr>
        <w:rPr>
          <w:b/>
          <w:bCs/>
        </w:rPr>
      </w:pPr>
      <w:r w:rsidRPr="00AB5F06">
        <w:rPr>
          <w:b/>
          <w:bCs/>
        </w:rPr>
        <w:t xml:space="preserve">Authentication in </w:t>
      </w:r>
      <w:del w:id="225" w:author="Dave Terpstra (Consultant)" w:date="2024-10-28T10:09:00Z" w16du:dateUtc="2024-10-28T09:09:00Z">
        <w:r w:rsidR="004B1B03" w:rsidDel="00DE0326">
          <w:rPr>
            <w:b/>
            <w:bCs/>
          </w:rPr>
          <w:delText>GAVI</w:delText>
        </w:r>
      </w:del>
      <w:ins w:id="226" w:author="Dave Terpstra (Consultant)" w:date="2024-10-28T10:09:00Z" w16du:dateUtc="2024-10-28T09:09:00Z">
        <w:r w:rsidR="00DE0326">
          <w:rPr>
            <w:b/>
            <w:bCs/>
          </w:rPr>
          <w:t>Gavi</w:t>
        </w:r>
      </w:ins>
    </w:p>
    <w:p w14:paraId="35E44388" w14:textId="77777777" w:rsidR="00870AA1" w:rsidRDefault="00870AA1" w:rsidP="009239EA"/>
    <w:p w14:paraId="1897F431" w14:textId="77777777" w:rsidR="009A5305" w:rsidRDefault="009A5305" w:rsidP="009239EA"/>
    <w:p w14:paraId="7865C8EC" w14:textId="29C2287C" w:rsidR="009239EA" w:rsidRDefault="00613B2B" w:rsidP="009239EA">
      <w:r>
        <w:t xml:space="preserve">Zycus </w:t>
      </w:r>
      <w:r w:rsidR="00945B90">
        <w:t xml:space="preserve">Authentication </w:t>
      </w:r>
      <w:r w:rsidR="00171AE7">
        <w:t>Mechanism</w:t>
      </w:r>
      <w:r>
        <w:t xml:space="preserve"> Documentation:</w:t>
      </w:r>
    </w:p>
    <w:p w14:paraId="0E423897" w14:textId="7FBE9F91" w:rsidR="009C3BF1" w:rsidRDefault="009C3BF1" w:rsidP="009239EA"/>
    <w:p w14:paraId="4787E955" w14:textId="08DB913A" w:rsidR="006807B3" w:rsidRDefault="00CC2970" w:rsidP="000B5352">
      <w:pPr>
        <w:pStyle w:val="Heading1"/>
        <w:numPr>
          <w:ilvl w:val="0"/>
          <w:numId w:val="35"/>
        </w:numPr>
        <w:jc w:val="both"/>
      </w:pPr>
      <w:bookmarkStart w:id="227" w:name="_Toc181134606"/>
      <w:r w:rsidRPr="0067464D">
        <w:t>Mapping Sheet</w:t>
      </w:r>
      <w:bookmarkEnd w:id="227"/>
    </w:p>
    <w:p w14:paraId="2B95CC48" w14:textId="2AC0001B" w:rsidR="005904CC" w:rsidRDefault="00FB655C" w:rsidP="00E21C87">
      <w:r>
        <w:t>The mapping</w:t>
      </w:r>
      <w:r w:rsidR="0034677D">
        <w:t xml:space="preserve"> sheet shall contain </w:t>
      </w:r>
      <w:r>
        <w:t>a detailed</w:t>
      </w:r>
      <w:r w:rsidR="0034677D">
        <w:t xml:space="preserve"> description of all the fields with possible values</w:t>
      </w:r>
      <w:r w:rsidR="00B73334">
        <w:t xml:space="preserve"> </w:t>
      </w:r>
      <w:r w:rsidR="00A55816">
        <w:t xml:space="preserve">and </w:t>
      </w:r>
      <w:r w:rsidR="008D44D6">
        <w:t>data transformation</w:t>
      </w:r>
      <w:r w:rsidR="00B73334">
        <w:t xml:space="preserve"> </w:t>
      </w:r>
      <w:r w:rsidR="008D44D6">
        <w:t>information b</w:t>
      </w:r>
      <w:r w:rsidR="001729FE">
        <w:t>etween</w:t>
      </w:r>
      <w:r w:rsidR="008D44D6">
        <w:t xml:space="preserve"> Zycus </w:t>
      </w:r>
      <w:proofErr w:type="spellStart"/>
      <w:r w:rsidR="008D44D6">
        <w:t>zDoc</w:t>
      </w:r>
      <w:proofErr w:type="spellEnd"/>
      <w:r w:rsidR="008D44D6">
        <w:t xml:space="preserve"> format and </w:t>
      </w:r>
      <w:del w:id="228" w:author="Dave Terpstra (Consultant)" w:date="2024-10-28T10:09:00Z" w16du:dateUtc="2024-10-28T09:09:00Z">
        <w:r w:rsidR="004B1B03" w:rsidDel="00DE0326">
          <w:delText>GAVI</w:delText>
        </w:r>
      </w:del>
      <w:ins w:id="229" w:author="Dave Terpstra (Consultant)" w:date="2024-10-28T10:09:00Z" w16du:dateUtc="2024-10-28T09:09:00Z">
        <w:r w:rsidR="00DE0326">
          <w:t>Gavi</w:t>
        </w:r>
      </w:ins>
      <w:r w:rsidR="008D44D6">
        <w:t xml:space="preserve"> data format</w:t>
      </w:r>
      <w:r w:rsidR="00B73334">
        <w:t>.</w:t>
      </w:r>
    </w:p>
    <w:p w14:paraId="63291BAF" w14:textId="77777777" w:rsidR="00C733DB" w:rsidRDefault="00C733DB" w:rsidP="00E21C87"/>
    <w:p w14:paraId="591EC696" w14:textId="2E82A66C" w:rsidR="00FB655C" w:rsidRPr="00FB655C" w:rsidDel="003634EB" w:rsidRDefault="003468C6" w:rsidP="00E21C87">
      <w:pPr>
        <w:rPr>
          <w:del w:id="230" w:author="Dave Terpstra (Consultant)" w:date="2024-10-28T10:19:00Z" w16du:dateUtc="2024-10-28T09:19:00Z"/>
        </w:rPr>
      </w:pPr>
      <w:del w:id="231" w:author="Dave Terpstra (Consultant)" w:date="2024-10-28T10:19:00Z" w16du:dateUtc="2024-10-28T09:19:00Z">
        <w:r w:rsidDel="003634EB">
          <w:delText>&lt;&lt; Insert finalized mapping sheet &gt;&gt;</w:delText>
        </w:r>
        <w:bookmarkStart w:id="232" w:name="_Toc181134607"/>
        <w:bookmarkEnd w:id="232"/>
      </w:del>
    </w:p>
    <w:p w14:paraId="5F4B6863" w14:textId="6BD687F3" w:rsidR="001D1663" w:rsidRDefault="001D1663" w:rsidP="000B5352">
      <w:pPr>
        <w:pStyle w:val="Heading1"/>
        <w:numPr>
          <w:ilvl w:val="1"/>
          <w:numId w:val="35"/>
        </w:numPr>
        <w:jc w:val="both"/>
      </w:pPr>
      <w:bookmarkStart w:id="233" w:name="_Toc181134608"/>
      <w:r>
        <w:t>Supplier Control Block</w:t>
      </w:r>
      <w:bookmarkEnd w:id="233"/>
    </w:p>
    <w:p w14:paraId="16E272A0" w14:textId="382FFF7D" w:rsidR="00C25AE4" w:rsidRDefault="00C25AE4" w:rsidP="00C25AE4">
      <w:pPr>
        <w:pStyle w:val="ListParagraph"/>
        <w:ind w:left="360"/>
        <w:rPr>
          <w:ins w:id="234" w:author="Neeraj Jahagirdar" w:date="2024-10-28T19:08:00Z" w16du:dateUtc="2024-10-28T13:38:00Z"/>
        </w:rPr>
      </w:pPr>
      <w:r>
        <w:t>The attached excel spreadsheet gives detailed explanation of keys and values that are part of control block.</w:t>
      </w:r>
    </w:p>
    <w:p w14:paraId="3E8DEC9D" w14:textId="4EFC873E" w:rsidR="00CD2D32" w:rsidRDefault="00CD2D32" w:rsidP="00C25AE4">
      <w:pPr>
        <w:pStyle w:val="ListParagraph"/>
        <w:ind w:left="360"/>
      </w:pPr>
      <w:bookmarkStart w:id="235" w:name="_1791747369"/>
      <w:bookmarkEnd w:id="235"/>
    </w:p>
    <w:p w14:paraId="17938550" w14:textId="797EE988" w:rsidR="001D1663" w:rsidRPr="001D1663" w:rsidRDefault="003468C6" w:rsidP="00154C93">
      <w:pPr>
        <w:pStyle w:val="ListParagraph"/>
        <w:ind w:right="-180"/>
        <w:rPr>
          <w:del w:id="236" w:author="Neeraj Jahagirdar" w:date="2024-10-28T19:08:00Z" w16du:dateUtc="2024-10-28T13:38:00Z"/>
        </w:rPr>
      </w:pPr>
      <w:del w:id="237" w:author="Neeraj Jahagirdar" w:date="2024-10-28T19:08:00Z" w16du:dateUtc="2024-10-28T13:38:00Z">
        <w:r>
          <w:delText>&lt;&lt; Insert supplier control block file for reference &gt;</w:delText>
        </w:r>
        <w:commentRangeStart w:id="238"/>
        <w:commentRangeStart w:id="239"/>
        <w:r>
          <w:delText>&gt;</w:delText>
        </w:r>
        <w:commentRangeEnd w:id="238"/>
        <w:r w:rsidR="00896E3B">
          <w:rPr>
            <w:rStyle w:val="CommentReference"/>
          </w:rPr>
          <w:commentReference w:id="238"/>
        </w:r>
      </w:del>
      <w:bookmarkStart w:id="241" w:name="_Toc181134609"/>
      <w:commentRangeEnd w:id="239"/>
      <w:r w:rsidR="00CD2D32">
        <w:rPr>
          <w:rStyle w:val="CommentReference"/>
          <w:b/>
          <w:bCs/>
        </w:rPr>
        <w:commentReference w:id="239"/>
      </w:r>
      <w:bookmarkEnd w:id="241"/>
    </w:p>
    <w:p w14:paraId="5FC3F0E8" w14:textId="69274273" w:rsidR="00D00637" w:rsidRDefault="00766713" w:rsidP="00B0050A">
      <w:pPr>
        <w:pStyle w:val="Heading1"/>
        <w:numPr>
          <w:ilvl w:val="1"/>
          <w:numId w:val="35"/>
        </w:numPr>
        <w:jc w:val="both"/>
      </w:pPr>
      <w:bookmarkStart w:id="242" w:name="_Toc181134610"/>
      <w:r w:rsidRPr="00D93888">
        <w:t>Samp</w:t>
      </w:r>
      <w:r w:rsidR="0067464D" w:rsidRPr="00D93888">
        <w:t>le</w:t>
      </w:r>
      <w:r w:rsidR="00D93888" w:rsidRPr="00D93888">
        <w:t xml:space="preserve"> </w:t>
      </w:r>
      <w:r w:rsidR="00154C93">
        <w:t>P</w:t>
      </w:r>
      <w:r w:rsidR="00B45285">
        <w:t>ayload</w:t>
      </w:r>
      <w:r w:rsidR="00154C93">
        <w:t>s</w:t>
      </w:r>
      <w:bookmarkEnd w:id="242"/>
    </w:p>
    <w:p w14:paraId="5EFB4804" w14:textId="77777777" w:rsidR="00C25AE4" w:rsidRDefault="00C25AE4" w:rsidP="00C25AE4"/>
    <w:tbl>
      <w:tblPr>
        <w:tblStyle w:val="TableGrid"/>
        <w:tblW w:w="9476" w:type="dxa"/>
        <w:tblLook w:val="04A0" w:firstRow="1" w:lastRow="0" w:firstColumn="1" w:lastColumn="0" w:noHBand="0" w:noVBand="1"/>
      </w:tblPr>
      <w:tblGrid>
        <w:gridCol w:w="1186"/>
        <w:gridCol w:w="5091"/>
        <w:gridCol w:w="3199"/>
      </w:tblGrid>
      <w:tr w:rsidR="00AB0B47" w14:paraId="0EB051B6" w14:textId="77777777" w:rsidTr="48F6735D">
        <w:trPr>
          <w:trHeight w:val="271"/>
        </w:trPr>
        <w:tc>
          <w:tcPr>
            <w:tcW w:w="0" w:type="auto"/>
            <w:vAlign w:val="center"/>
          </w:tcPr>
          <w:p w14:paraId="48912A98" w14:textId="201AC8EC" w:rsidR="00BC45FC" w:rsidRPr="00BC45FC" w:rsidRDefault="00BC45FC" w:rsidP="00220A10">
            <w:pPr>
              <w:jc w:val="center"/>
              <w:rPr>
                <w:b/>
                <w:bCs/>
              </w:rPr>
            </w:pPr>
            <w:r>
              <w:rPr>
                <w:b/>
                <w:bCs/>
              </w:rPr>
              <w:t>SR No.</w:t>
            </w:r>
          </w:p>
        </w:tc>
        <w:tc>
          <w:tcPr>
            <w:tcW w:w="0" w:type="auto"/>
            <w:vAlign w:val="center"/>
          </w:tcPr>
          <w:p w14:paraId="4E3D0B43" w14:textId="36B13D80" w:rsidR="00BC45FC" w:rsidRPr="00BC45FC" w:rsidRDefault="00BC45FC" w:rsidP="00220A10">
            <w:pPr>
              <w:jc w:val="center"/>
              <w:rPr>
                <w:b/>
                <w:bCs/>
              </w:rPr>
            </w:pPr>
            <w:r w:rsidRPr="00BC45FC">
              <w:rPr>
                <w:b/>
                <w:bCs/>
              </w:rPr>
              <w:t>Supplier Events</w:t>
            </w:r>
            <w:r>
              <w:rPr>
                <w:b/>
                <w:bCs/>
              </w:rPr>
              <w:t>/Actions</w:t>
            </w:r>
          </w:p>
        </w:tc>
        <w:tc>
          <w:tcPr>
            <w:tcW w:w="0" w:type="auto"/>
            <w:vAlign w:val="center"/>
          </w:tcPr>
          <w:p w14:paraId="16E5F337" w14:textId="18FE91B8" w:rsidR="00BC45FC" w:rsidRPr="00BC45FC" w:rsidRDefault="00BC45FC" w:rsidP="00220A10">
            <w:pPr>
              <w:jc w:val="center"/>
              <w:rPr>
                <w:b/>
                <w:bCs/>
              </w:rPr>
            </w:pPr>
            <w:r w:rsidRPr="00BC45FC">
              <w:rPr>
                <w:b/>
                <w:bCs/>
              </w:rPr>
              <w:t>Sample Payload</w:t>
            </w:r>
          </w:p>
        </w:tc>
      </w:tr>
      <w:tr w:rsidR="00AB0B47" w14:paraId="60018FCC" w14:textId="77777777" w:rsidTr="48F6735D">
        <w:trPr>
          <w:trHeight w:val="1002"/>
        </w:trPr>
        <w:tc>
          <w:tcPr>
            <w:tcW w:w="0" w:type="auto"/>
            <w:vAlign w:val="center"/>
          </w:tcPr>
          <w:p w14:paraId="32926A7C" w14:textId="46A071D9" w:rsidR="00BC45FC" w:rsidRDefault="007D6E91" w:rsidP="00220A10">
            <w:pPr>
              <w:jc w:val="center"/>
            </w:pPr>
            <w:r>
              <w:t>1</w:t>
            </w:r>
          </w:p>
        </w:tc>
        <w:tc>
          <w:tcPr>
            <w:tcW w:w="0" w:type="auto"/>
            <w:vAlign w:val="center"/>
          </w:tcPr>
          <w:p w14:paraId="7FC4FC91" w14:textId="53104776" w:rsidR="00BC45FC" w:rsidRDefault="00BC45FC" w:rsidP="00220A10">
            <w:pPr>
              <w:jc w:val="center"/>
            </w:pPr>
            <w:r>
              <w:t>Supplier Create Payload</w:t>
            </w:r>
          </w:p>
        </w:tc>
        <w:tc>
          <w:tcPr>
            <w:tcW w:w="0" w:type="auto"/>
            <w:vAlign w:val="center"/>
          </w:tcPr>
          <w:p w14:paraId="431A38CB" w14:textId="48DD423F" w:rsidR="00BC45FC" w:rsidRDefault="00BC45FC" w:rsidP="00220A10">
            <w:pPr>
              <w:jc w:val="center"/>
            </w:pPr>
          </w:p>
        </w:tc>
      </w:tr>
      <w:tr w:rsidR="00AB0B47" w14:paraId="051ADA3A" w14:textId="77777777" w:rsidTr="48F6735D">
        <w:trPr>
          <w:trHeight w:val="718"/>
        </w:trPr>
        <w:tc>
          <w:tcPr>
            <w:tcW w:w="0" w:type="auto"/>
            <w:vAlign w:val="center"/>
          </w:tcPr>
          <w:p w14:paraId="719838A4" w14:textId="6ABF7C5B" w:rsidR="00BC45FC" w:rsidRDefault="007D6E91" w:rsidP="00220A10">
            <w:pPr>
              <w:jc w:val="center"/>
            </w:pPr>
            <w:r>
              <w:t>2</w:t>
            </w:r>
          </w:p>
        </w:tc>
        <w:tc>
          <w:tcPr>
            <w:tcW w:w="0" w:type="auto"/>
            <w:vAlign w:val="center"/>
          </w:tcPr>
          <w:p w14:paraId="36F66CF6" w14:textId="093C83C8" w:rsidR="00BC45FC" w:rsidRDefault="00BC45FC" w:rsidP="00220A10">
            <w:pPr>
              <w:jc w:val="center"/>
            </w:pPr>
            <w:r>
              <w:t>Supplier Edit Payload</w:t>
            </w:r>
          </w:p>
        </w:tc>
        <w:tc>
          <w:tcPr>
            <w:tcW w:w="0" w:type="auto"/>
            <w:vAlign w:val="center"/>
          </w:tcPr>
          <w:p w14:paraId="26BEE9C4" w14:textId="6B4333DD" w:rsidR="00BC45FC" w:rsidRDefault="00BC45FC" w:rsidP="00220A10">
            <w:pPr>
              <w:jc w:val="center"/>
            </w:pPr>
          </w:p>
        </w:tc>
      </w:tr>
      <w:tr w:rsidR="00AB0B47" w14:paraId="01D43F48" w14:textId="77777777" w:rsidTr="48F6735D">
        <w:trPr>
          <w:trHeight w:val="989"/>
        </w:trPr>
        <w:tc>
          <w:tcPr>
            <w:tcW w:w="0" w:type="auto"/>
            <w:vAlign w:val="center"/>
          </w:tcPr>
          <w:p w14:paraId="18F69776" w14:textId="1600A6E2" w:rsidR="00BC45FC" w:rsidRDefault="007D6E91" w:rsidP="00220A10">
            <w:pPr>
              <w:jc w:val="center"/>
            </w:pPr>
            <w:r>
              <w:t>3</w:t>
            </w:r>
          </w:p>
        </w:tc>
        <w:tc>
          <w:tcPr>
            <w:tcW w:w="0" w:type="auto"/>
            <w:vAlign w:val="center"/>
          </w:tcPr>
          <w:p w14:paraId="471D37A6" w14:textId="16C26F03" w:rsidR="00BC45FC" w:rsidRDefault="007D6E91" w:rsidP="00220A10">
            <w:pPr>
              <w:jc w:val="center"/>
            </w:pPr>
            <w:r>
              <w:t>Supplier Deactivate Payload</w:t>
            </w:r>
            <w:r w:rsidR="00624868">
              <w:t xml:space="preserve"> - Global</w:t>
            </w:r>
          </w:p>
        </w:tc>
        <w:tc>
          <w:tcPr>
            <w:tcW w:w="0" w:type="auto"/>
            <w:vAlign w:val="center"/>
          </w:tcPr>
          <w:p w14:paraId="46ECB478" w14:textId="0C29A258" w:rsidR="00BC45FC" w:rsidRDefault="00BC45FC" w:rsidP="00220A10">
            <w:pPr>
              <w:jc w:val="center"/>
              <w:rPr>
                <w:rFonts w:ascii="Calibri" w:eastAsia="Times New Roman" w:hAnsi="Calibri" w:cs="Calibri"/>
                <w:lang w:val="en-IN"/>
              </w:rPr>
            </w:pPr>
          </w:p>
        </w:tc>
      </w:tr>
      <w:tr w:rsidR="00AB0B47" w14:paraId="129B9250" w14:textId="77777777" w:rsidTr="48F6735D">
        <w:trPr>
          <w:trHeight w:val="1002"/>
        </w:trPr>
        <w:tc>
          <w:tcPr>
            <w:tcW w:w="0" w:type="auto"/>
            <w:vAlign w:val="center"/>
          </w:tcPr>
          <w:p w14:paraId="6DD66F91" w14:textId="01E8A851" w:rsidR="00E914D6" w:rsidRDefault="007D6E91" w:rsidP="00220A10">
            <w:pPr>
              <w:jc w:val="center"/>
            </w:pPr>
            <w:r>
              <w:t>4</w:t>
            </w:r>
          </w:p>
        </w:tc>
        <w:tc>
          <w:tcPr>
            <w:tcW w:w="0" w:type="auto"/>
            <w:vAlign w:val="center"/>
          </w:tcPr>
          <w:p w14:paraId="56830EA0" w14:textId="0AB47547" w:rsidR="00E914D6" w:rsidRDefault="007D6E91" w:rsidP="00220A10">
            <w:pPr>
              <w:jc w:val="center"/>
            </w:pPr>
            <w:r>
              <w:t>Supplier Reactivate Payload</w:t>
            </w:r>
            <w:r w:rsidR="00624868">
              <w:t xml:space="preserve"> - Global</w:t>
            </w:r>
          </w:p>
        </w:tc>
        <w:tc>
          <w:tcPr>
            <w:tcW w:w="0" w:type="auto"/>
            <w:vAlign w:val="center"/>
          </w:tcPr>
          <w:p w14:paraId="7CD50130" w14:textId="3445C397" w:rsidR="00E914D6" w:rsidRDefault="00E914D6" w:rsidP="00220A10">
            <w:pPr>
              <w:jc w:val="center"/>
              <w:rPr>
                <w:rFonts w:ascii="Calibri" w:eastAsia="Times New Roman" w:hAnsi="Calibri" w:cs="Calibri"/>
                <w:lang w:val="en-IN"/>
              </w:rPr>
            </w:pPr>
          </w:p>
        </w:tc>
      </w:tr>
      <w:tr w:rsidR="007D6E91" w14:paraId="48ADD9F2" w14:textId="77777777" w:rsidTr="48F6735D">
        <w:trPr>
          <w:trHeight w:val="1002"/>
        </w:trPr>
        <w:tc>
          <w:tcPr>
            <w:tcW w:w="0" w:type="auto"/>
            <w:vAlign w:val="center"/>
          </w:tcPr>
          <w:p w14:paraId="500CE46B" w14:textId="508EF440" w:rsidR="007D6E91" w:rsidRDefault="007D6E91" w:rsidP="00220A10">
            <w:pPr>
              <w:jc w:val="center"/>
            </w:pPr>
            <w:r>
              <w:t>5</w:t>
            </w:r>
          </w:p>
        </w:tc>
        <w:tc>
          <w:tcPr>
            <w:tcW w:w="0" w:type="auto"/>
            <w:vAlign w:val="center"/>
          </w:tcPr>
          <w:p w14:paraId="19A3B956" w14:textId="4803ED8C" w:rsidR="007D6E91" w:rsidRDefault="007D6E91" w:rsidP="00220A10">
            <w:pPr>
              <w:jc w:val="center"/>
            </w:pPr>
            <w:r>
              <w:t>Supplier On-Hold Payload</w:t>
            </w:r>
            <w:r w:rsidR="00624868">
              <w:t xml:space="preserve"> - Global</w:t>
            </w:r>
          </w:p>
        </w:tc>
        <w:tc>
          <w:tcPr>
            <w:tcW w:w="0" w:type="auto"/>
            <w:vAlign w:val="center"/>
          </w:tcPr>
          <w:p w14:paraId="3909D143" w14:textId="4B237ED2" w:rsidR="007D6E91" w:rsidRDefault="00BB089F" w:rsidP="00220A10">
            <w:pPr>
              <w:jc w:val="center"/>
              <w:rPr>
                <w:rFonts w:ascii="Calibri" w:eastAsia="Times New Roman" w:hAnsi="Calibri" w:cs="Calibri"/>
                <w:lang w:val="en-IN"/>
              </w:rPr>
            </w:pPr>
            <w:r>
              <w:rPr>
                <w:rFonts w:ascii="Calibri" w:eastAsia="Times New Roman" w:hAnsi="Calibri" w:cs="Calibri"/>
                <w:lang w:val="en-IN"/>
              </w:rPr>
              <w:t>&lt;&lt;To be added&gt;</w:t>
            </w:r>
            <w:commentRangeStart w:id="243"/>
            <w:r>
              <w:rPr>
                <w:rFonts w:ascii="Calibri" w:eastAsia="Times New Roman" w:hAnsi="Calibri" w:cs="Calibri"/>
                <w:lang w:val="en-IN"/>
              </w:rPr>
              <w:t>&gt;</w:t>
            </w:r>
            <w:commentRangeEnd w:id="243"/>
            <w:r w:rsidR="00254C47">
              <w:rPr>
                <w:rStyle w:val="CommentReference"/>
              </w:rPr>
              <w:commentReference w:id="243"/>
            </w:r>
          </w:p>
        </w:tc>
      </w:tr>
      <w:tr w:rsidR="00624868" w14:paraId="27939298" w14:textId="77777777" w:rsidTr="48F6735D">
        <w:trPr>
          <w:trHeight w:val="1002"/>
        </w:trPr>
        <w:tc>
          <w:tcPr>
            <w:tcW w:w="0" w:type="auto"/>
            <w:vAlign w:val="center"/>
          </w:tcPr>
          <w:p w14:paraId="3DE4F8A5" w14:textId="636B8BF6" w:rsidR="00624868" w:rsidRDefault="00624868" w:rsidP="00624868">
            <w:pPr>
              <w:jc w:val="center"/>
            </w:pPr>
            <w:r>
              <w:lastRenderedPageBreak/>
              <w:t>6</w:t>
            </w:r>
          </w:p>
        </w:tc>
        <w:tc>
          <w:tcPr>
            <w:tcW w:w="0" w:type="auto"/>
            <w:vAlign w:val="center"/>
          </w:tcPr>
          <w:p w14:paraId="1423A7E3" w14:textId="6825A03D" w:rsidR="00624868" w:rsidRDefault="00624868" w:rsidP="00624868">
            <w:pPr>
              <w:jc w:val="center"/>
            </w:pPr>
            <w:r>
              <w:t>Supplier Deactivate Payload - Facility</w:t>
            </w:r>
          </w:p>
        </w:tc>
        <w:tc>
          <w:tcPr>
            <w:tcW w:w="0" w:type="auto"/>
            <w:vAlign w:val="center"/>
          </w:tcPr>
          <w:p w14:paraId="36EC700E" w14:textId="4119543B" w:rsidR="00624868" w:rsidRDefault="00BB089F" w:rsidP="00624868">
            <w:pPr>
              <w:jc w:val="center"/>
              <w:rPr>
                <w:rFonts w:ascii="Calibri" w:eastAsia="Times New Roman" w:hAnsi="Calibri" w:cs="Calibri"/>
                <w:lang w:val="en-IN"/>
              </w:rPr>
            </w:pPr>
            <w:r>
              <w:rPr>
                <w:rFonts w:ascii="Calibri" w:eastAsia="Times New Roman" w:hAnsi="Calibri" w:cs="Calibri"/>
                <w:lang w:val="en-IN"/>
              </w:rPr>
              <w:t>&lt;&lt;To be added&gt;&gt;</w:t>
            </w:r>
          </w:p>
        </w:tc>
      </w:tr>
      <w:tr w:rsidR="00624868" w14:paraId="7BA5838C" w14:textId="77777777" w:rsidTr="48F6735D">
        <w:trPr>
          <w:trHeight w:val="1002"/>
        </w:trPr>
        <w:tc>
          <w:tcPr>
            <w:tcW w:w="0" w:type="auto"/>
            <w:vAlign w:val="center"/>
          </w:tcPr>
          <w:p w14:paraId="2FB0DCD0" w14:textId="17B47AC3" w:rsidR="00624868" w:rsidRDefault="00624868" w:rsidP="00624868">
            <w:pPr>
              <w:jc w:val="center"/>
            </w:pPr>
            <w:r>
              <w:t>7</w:t>
            </w:r>
          </w:p>
        </w:tc>
        <w:tc>
          <w:tcPr>
            <w:tcW w:w="0" w:type="auto"/>
            <w:vAlign w:val="center"/>
          </w:tcPr>
          <w:p w14:paraId="2F13DFB8" w14:textId="59926E9F" w:rsidR="00624868" w:rsidRDefault="00624868" w:rsidP="00624868">
            <w:pPr>
              <w:jc w:val="center"/>
            </w:pPr>
            <w:r>
              <w:t>Supplier Reactivate Payload - Facility</w:t>
            </w:r>
          </w:p>
        </w:tc>
        <w:tc>
          <w:tcPr>
            <w:tcW w:w="0" w:type="auto"/>
            <w:vAlign w:val="center"/>
          </w:tcPr>
          <w:p w14:paraId="287A6C9D" w14:textId="03C14490" w:rsidR="00624868" w:rsidRDefault="00BB089F" w:rsidP="00624868">
            <w:pPr>
              <w:jc w:val="center"/>
              <w:rPr>
                <w:rFonts w:ascii="Calibri" w:eastAsia="Times New Roman" w:hAnsi="Calibri" w:cs="Calibri"/>
                <w:lang w:val="en-IN"/>
              </w:rPr>
            </w:pPr>
            <w:r>
              <w:rPr>
                <w:rFonts w:ascii="Calibri" w:eastAsia="Times New Roman" w:hAnsi="Calibri" w:cs="Calibri"/>
                <w:lang w:val="en-IN"/>
              </w:rPr>
              <w:t>&lt;&lt;To be added&gt;&gt;</w:t>
            </w:r>
          </w:p>
        </w:tc>
      </w:tr>
      <w:tr w:rsidR="00624868" w14:paraId="2C9FA974" w14:textId="77777777" w:rsidTr="48F6735D">
        <w:trPr>
          <w:trHeight w:val="1002"/>
        </w:trPr>
        <w:tc>
          <w:tcPr>
            <w:tcW w:w="0" w:type="auto"/>
            <w:vAlign w:val="center"/>
          </w:tcPr>
          <w:p w14:paraId="6A6F4734" w14:textId="61AAA1CD" w:rsidR="00624868" w:rsidRDefault="00624868" w:rsidP="00624868">
            <w:pPr>
              <w:jc w:val="center"/>
            </w:pPr>
            <w:r>
              <w:t>8</w:t>
            </w:r>
          </w:p>
        </w:tc>
        <w:tc>
          <w:tcPr>
            <w:tcW w:w="0" w:type="auto"/>
            <w:vAlign w:val="center"/>
          </w:tcPr>
          <w:p w14:paraId="4A0B781F" w14:textId="6FFD0AC1" w:rsidR="00624868" w:rsidRDefault="00624868" w:rsidP="00624868">
            <w:pPr>
              <w:jc w:val="center"/>
            </w:pPr>
            <w:r>
              <w:t>Supplier On-Hold Payload - Facility</w:t>
            </w:r>
          </w:p>
        </w:tc>
        <w:tc>
          <w:tcPr>
            <w:tcW w:w="0" w:type="auto"/>
            <w:vAlign w:val="center"/>
          </w:tcPr>
          <w:p w14:paraId="350C1C1F" w14:textId="286FF5B9" w:rsidR="00624868" w:rsidRDefault="00BB089F" w:rsidP="00624868">
            <w:pPr>
              <w:jc w:val="center"/>
              <w:rPr>
                <w:rFonts w:ascii="Calibri" w:eastAsia="Times New Roman" w:hAnsi="Calibri" w:cs="Calibri"/>
                <w:lang w:val="en-IN"/>
              </w:rPr>
            </w:pPr>
            <w:r>
              <w:rPr>
                <w:rFonts w:ascii="Calibri" w:eastAsia="Times New Roman" w:hAnsi="Calibri" w:cs="Calibri"/>
                <w:lang w:val="en-IN"/>
              </w:rPr>
              <w:t>&lt;&lt;To be added&gt;&gt;</w:t>
            </w:r>
          </w:p>
        </w:tc>
      </w:tr>
      <w:tr w:rsidR="00624868" w14:paraId="131600A4" w14:textId="77777777" w:rsidTr="48F6735D">
        <w:trPr>
          <w:trHeight w:val="1002"/>
        </w:trPr>
        <w:tc>
          <w:tcPr>
            <w:tcW w:w="0" w:type="auto"/>
            <w:vAlign w:val="center"/>
          </w:tcPr>
          <w:p w14:paraId="1AF3F2F5" w14:textId="6A0E1FB8" w:rsidR="00624868" w:rsidRDefault="00624868" w:rsidP="00624868">
            <w:pPr>
              <w:jc w:val="center"/>
            </w:pPr>
            <w:r>
              <w:t>9</w:t>
            </w:r>
          </w:p>
        </w:tc>
        <w:tc>
          <w:tcPr>
            <w:tcW w:w="0" w:type="auto"/>
            <w:vAlign w:val="center"/>
          </w:tcPr>
          <w:p w14:paraId="1BBC73E1" w14:textId="062AA7B0" w:rsidR="00624868" w:rsidRDefault="00624868" w:rsidP="00624868">
            <w:pPr>
              <w:jc w:val="center"/>
            </w:pPr>
            <w:r>
              <w:t>Supplier Acknowledgement Success</w:t>
            </w:r>
          </w:p>
        </w:tc>
        <w:tc>
          <w:tcPr>
            <w:tcW w:w="0" w:type="auto"/>
            <w:vAlign w:val="center"/>
          </w:tcPr>
          <w:p w14:paraId="27B62E2B" w14:textId="736D457A" w:rsidR="00624868" w:rsidRDefault="00624868" w:rsidP="00624868">
            <w:pPr>
              <w:jc w:val="center"/>
              <w:rPr>
                <w:rFonts w:ascii="Calibri" w:eastAsia="Times New Roman" w:hAnsi="Calibri" w:cs="Calibri"/>
                <w:lang w:val="en-IN"/>
              </w:rPr>
            </w:pPr>
          </w:p>
        </w:tc>
      </w:tr>
      <w:tr w:rsidR="00624868" w14:paraId="1C8547EF" w14:textId="77777777" w:rsidTr="48F6735D">
        <w:trPr>
          <w:trHeight w:val="1002"/>
        </w:trPr>
        <w:tc>
          <w:tcPr>
            <w:tcW w:w="0" w:type="auto"/>
            <w:vAlign w:val="center"/>
          </w:tcPr>
          <w:p w14:paraId="40B8B8FA" w14:textId="4F1938BE" w:rsidR="00624868" w:rsidRDefault="00624868" w:rsidP="00624868">
            <w:pPr>
              <w:jc w:val="center"/>
            </w:pPr>
            <w:r>
              <w:t>10</w:t>
            </w:r>
          </w:p>
        </w:tc>
        <w:tc>
          <w:tcPr>
            <w:tcW w:w="0" w:type="auto"/>
            <w:vAlign w:val="center"/>
          </w:tcPr>
          <w:p w14:paraId="099D1748" w14:textId="178DBC56" w:rsidR="00624868" w:rsidRDefault="00624868" w:rsidP="00624868">
            <w:pPr>
              <w:jc w:val="center"/>
            </w:pPr>
            <w:r>
              <w:t>Supplier Acknowledgement Failed</w:t>
            </w:r>
          </w:p>
        </w:tc>
        <w:tc>
          <w:tcPr>
            <w:tcW w:w="0" w:type="auto"/>
            <w:vAlign w:val="center"/>
          </w:tcPr>
          <w:p w14:paraId="6A92CB11" w14:textId="420F606B" w:rsidR="00624868" w:rsidRDefault="00624868" w:rsidP="00624868">
            <w:pPr>
              <w:jc w:val="center"/>
              <w:rPr>
                <w:rFonts w:ascii="Calibri" w:eastAsia="Times New Roman" w:hAnsi="Calibri" w:cs="Calibri"/>
                <w:lang w:val="en-IN"/>
              </w:rPr>
            </w:pPr>
          </w:p>
        </w:tc>
      </w:tr>
    </w:tbl>
    <w:p w14:paraId="24939EBD" w14:textId="4D8D65DF" w:rsidR="00477788" w:rsidRDefault="00B45285" w:rsidP="00154C93">
      <w:pPr>
        <w:rPr>
          <w:b/>
          <w:bCs/>
          <w:lang w:val="en-IN"/>
        </w:rPr>
      </w:pPr>
      <w:r w:rsidRPr="00AC3582">
        <w:rPr>
          <w:b/>
          <w:bCs/>
          <w:lang w:val="en-IN"/>
        </w:rPr>
        <w:t xml:space="preserve">NOTE: </w:t>
      </w:r>
      <w:r w:rsidR="007A1120">
        <w:rPr>
          <w:b/>
          <w:bCs/>
          <w:lang w:val="en-IN"/>
        </w:rPr>
        <w:t>The above payloads</w:t>
      </w:r>
      <w:r w:rsidRPr="00AC3582">
        <w:rPr>
          <w:b/>
          <w:bCs/>
          <w:lang w:val="en-IN"/>
        </w:rPr>
        <w:t xml:space="preserve"> are for reference only</w:t>
      </w:r>
      <w:r w:rsidR="00EA2F82" w:rsidRPr="00AC3582">
        <w:rPr>
          <w:b/>
          <w:bCs/>
          <w:lang w:val="en-IN"/>
        </w:rPr>
        <w:t>, values are subject to change</w:t>
      </w:r>
      <w:r w:rsidRPr="00AC3582">
        <w:rPr>
          <w:b/>
          <w:bCs/>
          <w:lang w:val="en-IN"/>
        </w:rPr>
        <w:t>.</w:t>
      </w:r>
      <w:r w:rsidR="00D93888" w:rsidRPr="00AC3582">
        <w:rPr>
          <w:b/>
          <w:bCs/>
          <w:lang w:val="en-IN"/>
        </w:rPr>
        <w:t xml:space="preserve"> </w:t>
      </w:r>
    </w:p>
    <w:p w14:paraId="782C2FAD" w14:textId="413E4BBF" w:rsidR="004B765E" w:rsidRDefault="004B765E" w:rsidP="000B5352">
      <w:pPr>
        <w:pStyle w:val="Heading1"/>
        <w:numPr>
          <w:ilvl w:val="0"/>
          <w:numId w:val="35"/>
        </w:numPr>
        <w:jc w:val="both"/>
      </w:pPr>
      <w:bookmarkStart w:id="245" w:name="_Toc181134611"/>
      <w:r>
        <w:t>Non- Functional Requirements</w:t>
      </w:r>
      <w:bookmarkEnd w:id="245"/>
    </w:p>
    <w:p w14:paraId="49F91546" w14:textId="50FFFBC4" w:rsidR="004B765E" w:rsidRDefault="00CB1E13" w:rsidP="004B765E">
      <w:r>
        <w:t>This section will capture the Non-Functional Requirement for integration. This should be captured with proper approximations and foresight since efficiency of integration and solution building depends also on this.</w:t>
      </w:r>
    </w:p>
    <w:tbl>
      <w:tblPr>
        <w:tblW w:w="900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30"/>
        <w:gridCol w:w="1617"/>
        <w:gridCol w:w="1448"/>
        <w:gridCol w:w="1294"/>
        <w:gridCol w:w="1906"/>
        <w:gridCol w:w="2014"/>
      </w:tblGrid>
      <w:tr w:rsidR="00B64748" w:rsidRPr="00FC55FA" w14:paraId="28B97E9D" w14:textId="77777777">
        <w:trPr>
          <w:trHeight w:val="315"/>
        </w:trPr>
        <w:tc>
          <w:tcPr>
            <w:tcW w:w="730" w:type="dxa"/>
            <w:shd w:val="clear" w:color="auto" w:fill="8EA9DB"/>
            <w:noWrap/>
            <w:vAlign w:val="center"/>
            <w:hideMark/>
          </w:tcPr>
          <w:p w14:paraId="07127F58" w14:textId="77777777" w:rsidR="00B64748" w:rsidRPr="00FC55FA" w:rsidRDefault="00B64748">
            <w:pPr>
              <w:spacing w:after="0" w:line="240" w:lineRule="auto"/>
              <w:rPr>
                <w:rFonts w:ascii="Calibri" w:eastAsia="Times New Roman" w:hAnsi="Calibri" w:cs="Calibri"/>
                <w:b/>
                <w:color w:val="000000"/>
              </w:rPr>
            </w:pPr>
            <w:r w:rsidRPr="2C6C3CC8">
              <w:rPr>
                <w:rFonts w:ascii="Calibri" w:eastAsia="Times New Roman" w:hAnsi="Calibri" w:cs="Calibri"/>
                <w:b/>
                <w:color w:val="000000" w:themeColor="text1"/>
              </w:rPr>
              <w:t>SL. No.</w:t>
            </w:r>
          </w:p>
        </w:tc>
        <w:tc>
          <w:tcPr>
            <w:tcW w:w="1617" w:type="dxa"/>
            <w:shd w:val="clear" w:color="auto" w:fill="8EA9DB"/>
            <w:noWrap/>
            <w:vAlign w:val="center"/>
            <w:hideMark/>
          </w:tcPr>
          <w:p w14:paraId="6BAC1521" w14:textId="77777777" w:rsidR="00B64748" w:rsidRPr="00FC55FA" w:rsidRDefault="00B64748">
            <w:pPr>
              <w:spacing w:after="0" w:line="240" w:lineRule="auto"/>
              <w:rPr>
                <w:rFonts w:ascii="Calibri" w:eastAsia="Times New Roman" w:hAnsi="Calibri" w:cs="Calibri"/>
                <w:b/>
                <w:color w:val="000000"/>
              </w:rPr>
            </w:pPr>
            <w:r w:rsidRPr="2C6C3CC8">
              <w:rPr>
                <w:rFonts w:ascii="Calibri" w:eastAsia="Times New Roman" w:hAnsi="Calibri" w:cs="Calibri"/>
                <w:b/>
                <w:color w:val="000000" w:themeColor="text1"/>
              </w:rPr>
              <w:t>Interface Name</w:t>
            </w:r>
          </w:p>
        </w:tc>
        <w:tc>
          <w:tcPr>
            <w:tcW w:w="1448" w:type="dxa"/>
            <w:shd w:val="clear" w:color="auto" w:fill="8EA9DB"/>
            <w:noWrap/>
            <w:vAlign w:val="center"/>
            <w:hideMark/>
          </w:tcPr>
          <w:p w14:paraId="43B37BBD" w14:textId="77777777" w:rsidR="00B64748" w:rsidRPr="00FC55FA" w:rsidRDefault="00B64748">
            <w:pPr>
              <w:spacing w:after="0" w:line="240" w:lineRule="auto"/>
              <w:rPr>
                <w:rFonts w:ascii="Calibri" w:eastAsia="Times New Roman" w:hAnsi="Calibri" w:cs="Calibri"/>
                <w:b/>
                <w:color w:val="000000"/>
              </w:rPr>
            </w:pPr>
            <w:r w:rsidRPr="2C6C3CC8">
              <w:rPr>
                <w:rFonts w:ascii="Calibri" w:eastAsia="Times New Roman" w:hAnsi="Calibri" w:cs="Calibri"/>
                <w:b/>
                <w:color w:val="000000" w:themeColor="text1"/>
              </w:rPr>
              <w:t>Direction (w.r.t Zycus)</w:t>
            </w:r>
          </w:p>
        </w:tc>
        <w:tc>
          <w:tcPr>
            <w:tcW w:w="1294" w:type="dxa"/>
            <w:shd w:val="clear" w:color="auto" w:fill="8EA9DB"/>
            <w:noWrap/>
            <w:vAlign w:val="center"/>
            <w:hideMark/>
          </w:tcPr>
          <w:p w14:paraId="579ED91A" w14:textId="77777777" w:rsidR="00B64748" w:rsidRPr="00FC55FA" w:rsidRDefault="00B64748">
            <w:pPr>
              <w:spacing w:after="0" w:line="240" w:lineRule="auto"/>
              <w:rPr>
                <w:rFonts w:ascii="Calibri" w:eastAsia="Times New Roman" w:hAnsi="Calibri" w:cs="Calibri"/>
                <w:b/>
                <w:color w:val="000000"/>
              </w:rPr>
            </w:pPr>
            <w:r w:rsidRPr="2C6C3CC8">
              <w:rPr>
                <w:rFonts w:ascii="Calibri" w:eastAsia="Times New Roman" w:hAnsi="Calibri" w:cs="Calibri"/>
                <w:b/>
                <w:color w:val="000000" w:themeColor="text1"/>
              </w:rPr>
              <w:t>Event Name</w:t>
            </w:r>
          </w:p>
        </w:tc>
        <w:tc>
          <w:tcPr>
            <w:tcW w:w="1906" w:type="dxa"/>
            <w:shd w:val="clear" w:color="auto" w:fill="8EA9DB"/>
            <w:noWrap/>
            <w:vAlign w:val="center"/>
            <w:hideMark/>
          </w:tcPr>
          <w:p w14:paraId="03FB9350" w14:textId="77777777" w:rsidR="00B64748" w:rsidRPr="00FC55FA" w:rsidRDefault="00B64748">
            <w:pPr>
              <w:spacing w:after="0" w:line="240" w:lineRule="auto"/>
              <w:rPr>
                <w:rFonts w:ascii="Calibri" w:eastAsia="Times New Roman" w:hAnsi="Calibri" w:cs="Calibri"/>
                <w:b/>
                <w:color w:val="000000"/>
              </w:rPr>
            </w:pPr>
            <w:r w:rsidRPr="2C6C3CC8">
              <w:rPr>
                <w:rFonts w:ascii="Calibri" w:eastAsia="Times New Roman" w:hAnsi="Calibri" w:cs="Calibri"/>
                <w:b/>
                <w:color w:val="000000" w:themeColor="text1"/>
              </w:rPr>
              <w:t>Avg. Volume (per day/week/month)</w:t>
            </w:r>
          </w:p>
        </w:tc>
        <w:tc>
          <w:tcPr>
            <w:tcW w:w="2014" w:type="dxa"/>
            <w:shd w:val="clear" w:color="auto" w:fill="8EA9DB"/>
            <w:vAlign w:val="center"/>
          </w:tcPr>
          <w:p w14:paraId="654F27DF" w14:textId="77777777" w:rsidR="00B64748" w:rsidRPr="00FC55FA" w:rsidRDefault="00B64748">
            <w:pPr>
              <w:spacing w:after="0" w:line="240" w:lineRule="auto"/>
              <w:rPr>
                <w:rFonts w:ascii="Calibri" w:eastAsia="Times New Roman" w:hAnsi="Calibri" w:cs="Calibri"/>
                <w:b/>
                <w:color w:val="000000"/>
              </w:rPr>
            </w:pPr>
            <w:r w:rsidRPr="2C6C3CC8">
              <w:rPr>
                <w:rFonts w:ascii="Calibri" w:eastAsia="Times New Roman" w:hAnsi="Calibri" w:cs="Calibri"/>
                <w:b/>
                <w:color w:val="000000" w:themeColor="text1"/>
              </w:rPr>
              <w:t>Frequency (Real Time/ Scheduled)</w:t>
            </w:r>
          </w:p>
        </w:tc>
      </w:tr>
      <w:tr w:rsidR="00B64748" w:rsidRPr="00FC55FA" w14:paraId="6E8C1487" w14:textId="77777777">
        <w:trPr>
          <w:trHeight w:val="349"/>
        </w:trPr>
        <w:tc>
          <w:tcPr>
            <w:tcW w:w="730" w:type="dxa"/>
            <w:shd w:val="clear" w:color="auto" w:fill="auto"/>
            <w:noWrap/>
            <w:vAlign w:val="center"/>
            <w:hideMark/>
          </w:tcPr>
          <w:p w14:paraId="6F3B1663" w14:textId="77777777" w:rsidR="00B64748" w:rsidRPr="00FC55FA" w:rsidRDefault="00B64748">
            <w:pPr>
              <w:spacing w:after="0" w:line="240" w:lineRule="auto"/>
              <w:rPr>
                <w:rFonts w:ascii="Calibri" w:eastAsia="Times New Roman" w:hAnsi="Calibri" w:cs="Calibri"/>
                <w:color w:val="000000"/>
              </w:rPr>
            </w:pPr>
            <w:r>
              <w:rPr>
                <w:rFonts w:ascii="Calibri" w:eastAsia="Times New Roman" w:hAnsi="Calibri" w:cs="Calibri"/>
                <w:color w:val="000000"/>
              </w:rPr>
              <w:t>1</w:t>
            </w:r>
          </w:p>
        </w:tc>
        <w:tc>
          <w:tcPr>
            <w:tcW w:w="1617" w:type="dxa"/>
            <w:shd w:val="clear" w:color="auto" w:fill="auto"/>
            <w:noWrap/>
            <w:vAlign w:val="center"/>
            <w:hideMark/>
          </w:tcPr>
          <w:p w14:paraId="48D6CD80" w14:textId="77777777" w:rsidR="00B64748" w:rsidRPr="00FC55FA" w:rsidRDefault="00B64748">
            <w:pPr>
              <w:spacing w:after="0" w:line="240" w:lineRule="auto"/>
              <w:rPr>
                <w:rFonts w:ascii="Calibri" w:eastAsia="Times New Roman" w:hAnsi="Calibri" w:cs="Calibri"/>
                <w:color w:val="000000"/>
              </w:rPr>
            </w:pPr>
            <w:r>
              <w:rPr>
                <w:rFonts w:ascii="Calibri" w:eastAsia="Times New Roman" w:hAnsi="Calibri" w:cs="Calibri"/>
                <w:color w:val="000000"/>
              </w:rPr>
              <w:t>Supplier</w:t>
            </w:r>
          </w:p>
        </w:tc>
        <w:tc>
          <w:tcPr>
            <w:tcW w:w="1448" w:type="dxa"/>
            <w:shd w:val="clear" w:color="auto" w:fill="auto"/>
            <w:noWrap/>
            <w:vAlign w:val="center"/>
            <w:hideMark/>
          </w:tcPr>
          <w:p w14:paraId="739672F3" w14:textId="77777777" w:rsidR="00B64748" w:rsidRPr="00FC55FA" w:rsidRDefault="00B64748">
            <w:pPr>
              <w:spacing w:after="0" w:line="240" w:lineRule="auto"/>
              <w:rPr>
                <w:rFonts w:ascii="Calibri" w:eastAsia="Times New Roman" w:hAnsi="Calibri" w:cs="Calibri"/>
                <w:color w:val="000000"/>
              </w:rPr>
            </w:pPr>
            <w:r>
              <w:rPr>
                <w:rFonts w:ascii="Calibri" w:eastAsia="Times New Roman" w:hAnsi="Calibri" w:cs="Calibri"/>
                <w:color w:val="000000"/>
              </w:rPr>
              <w:t>Outbound</w:t>
            </w:r>
          </w:p>
        </w:tc>
        <w:tc>
          <w:tcPr>
            <w:tcW w:w="1294" w:type="dxa"/>
            <w:shd w:val="clear" w:color="auto" w:fill="auto"/>
            <w:noWrap/>
            <w:vAlign w:val="center"/>
            <w:hideMark/>
          </w:tcPr>
          <w:p w14:paraId="6DC4D11B" w14:textId="77777777" w:rsidR="00B64748" w:rsidRPr="00FC55FA" w:rsidRDefault="00B64748">
            <w:pPr>
              <w:spacing w:after="0" w:line="240" w:lineRule="auto"/>
              <w:rPr>
                <w:rFonts w:ascii="Calibri" w:eastAsia="Times New Roman" w:hAnsi="Calibri" w:cs="Calibri"/>
                <w:color w:val="000000"/>
              </w:rPr>
            </w:pPr>
            <w:r>
              <w:rPr>
                <w:rFonts w:ascii="Calibri" w:eastAsia="Times New Roman" w:hAnsi="Calibri" w:cs="Calibri"/>
                <w:color w:val="000000"/>
              </w:rPr>
              <w:t>Create</w:t>
            </w:r>
          </w:p>
        </w:tc>
        <w:tc>
          <w:tcPr>
            <w:tcW w:w="1906" w:type="dxa"/>
            <w:shd w:val="clear" w:color="auto" w:fill="auto"/>
            <w:noWrap/>
          </w:tcPr>
          <w:p w14:paraId="3296EA53" w14:textId="77777777" w:rsidR="00B64748" w:rsidRPr="00FC55FA" w:rsidRDefault="00B64748">
            <w:pPr>
              <w:spacing w:after="0" w:line="240" w:lineRule="auto"/>
              <w:rPr>
                <w:rFonts w:ascii="Calibri" w:eastAsia="Times New Roman" w:hAnsi="Calibri" w:cs="Calibri"/>
                <w:color w:val="000000"/>
              </w:rPr>
            </w:pPr>
            <w:r>
              <w:t>40</w:t>
            </w:r>
            <w:r w:rsidRPr="009D7E24">
              <w:t>/</w:t>
            </w:r>
            <w:r>
              <w:t>month</w:t>
            </w:r>
          </w:p>
        </w:tc>
        <w:tc>
          <w:tcPr>
            <w:tcW w:w="2014" w:type="dxa"/>
          </w:tcPr>
          <w:p w14:paraId="62A8532F" w14:textId="77777777" w:rsidR="00B64748" w:rsidRPr="00FC55FA" w:rsidRDefault="00B64748">
            <w:pPr>
              <w:spacing w:after="0" w:line="240" w:lineRule="auto"/>
              <w:rPr>
                <w:rFonts w:ascii="Calibri" w:eastAsia="Times New Roman" w:hAnsi="Calibri" w:cs="Calibri"/>
                <w:color w:val="000000"/>
              </w:rPr>
            </w:pPr>
            <w:r>
              <w:rPr>
                <w:rFonts w:ascii="Calibri" w:eastAsia="Times New Roman" w:hAnsi="Calibri" w:cs="Calibri"/>
                <w:color w:val="000000"/>
              </w:rPr>
              <w:t>Real Time</w:t>
            </w:r>
          </w:p>
        </w:tc>
      </w:tr>
      <w:tr w:rsidR="00B64748" w:rsidRPr="00FC55FA" w14:paraId="128B4EAB" w14:textId="77777777">
        <w:trPr>
          <w:trHeight w:val="349"/>
        </w:trPr>
        <w:tc>
          <w:tcPr>
            <w:tcW w:w="730" w:type="dxa"/>
            <w:shd w:val="clear" w:color="auto" w:fill="auto"/>
            <w:noWrap/>
            <w:vAlign w:val="center"/>
          </w:tcPr>
          <w:p w14:paraId="0EFC72CF" w14:textId="77777777" w:rsidR="00B64748" w:rsidRDefault="00B64748">
            <w:pPr>
              <w:spacing w:after="0" w:line="240" w:lineRule="auto"/>
              <w:rPr>
                <w:rFonts w:ascii="Calibri" w:eastAsia="Times New Roman" w:hAnsi="Calibri" w:cs="Calibri"/>
                <w:color w:val="000000"/>
              </w:rPr>
            </w:pPr>
            <w:r w:rsidRPr="7F8ADF8B">
              <w:rPr>
                <w:rFonts w:ascii="Calibri" w:eastAsia="Times New Roman" w:hAnsi="Calibri" w:cs="Calibri"/>
                <w:color w:val="000000" w:themeColor="text1"/>
              </w:rPr>
              <w:t>2</w:t>
            </w:r>
          </w:p>
        </w:tc>
        <w:tc>
          <w:tcPr>
            <w:tcW w:w="1617" w:type="dxa"/>
            <w:shd w:val="clear" w:color="auto" w:fill="auto"/>
            <w:noWrap/>
            <w:vAlign w:val="center"/>
          </w:tcPr>
          <w:p w14:paraId="05CD3B1B" w14:textId="77777777" w:rsidR="00B64748" w:rsidRPr="0084684A" w:rsidRDefault="00B64748">
            <w:pPr>
              <w:spacing w:after="0" w:line="240" w:lineRule="auto"/>
              <w:rPr>
                <w:rFonts w:ascii="Calibri" w:eastAsia="Times New Roman" w:hAnsi="Calibri" w:cs="Calibri"/>
                <w:color w:val="000000"/>
              </w:rPr>
            </w:pPr>
            <w:r>
              <w:rPr>
                <w:rFonts w:ascii="Calibri" w:eastAsia="Times New Roman" w:hAnsi="Calibri" w:cs="Calibri"/>
                <w:color w:val="000000"/>
              </w:rPr>
              <w:t>Supplier</w:t>
            </w:r>
          </w:p>
        </w:tc>
        <w:tc>
          <w:tcPr>
            <w:tcW w:w="1448" w:type="dxa"/>
            <w:shd w:val="clear" w:color="auto" w:fill="auto"/>
            <w:noWrap/>
            <w:vAlign w:val="center"/>
          </w:tcPr>
          <w:p w14:paraId="2D612E5C" w14:textId="77777777" w:rsidR="00B64748" w:rsidRDefault="00B64748">
            <w:pPr>
              <w:spacing w:after="0" w:line="240" w:lineRule="auto"/>
              <w:rPr>
                <w:rFonts w:ascii="Calibri" w:eastAsia="Times New Roman" w:hAnsi="Calibri" w:cs="Calibri"/>
                <w:color w:val="000000"/>
              </w:rPr>
            </w:pPr>
            <w:r>
              <w:rPr>
                <w:rFonts w:ascii="Calibri" w:eastAsia="Times New Roman" w:hAnsi="Calibri" w:cs="Calibri"/>
                <w:color w:val="000000"/>
              </w:rPr>
              <w:t>Outbound</w:t>
            </w:r>
          </w:p>
        </w:tc>
        <w:tc>
          <w:tcPr>
            <w:tcW w:w="1294" w:type="dxa"/>
            <w:shd w:val="clear" w:color="auto" w:fill="auto"/>
            <w:noWrap/>
            <w:vAlign w:val="center"/>
          </w:tcPr>
          <w:p w14:paraId="043C5811" w14:textId="77777777" w:rsidR="00B64748" w:rsidRPr="0084684A" w:rsidRDefault="00B64748">
            <w:pPr>
              <w:spacing w:after="0" w:line="240" w:lineRule="auto"/>
              <w:rPr>
                <w:rFonts w:ascii="Calibri" w:eastAsia="Times New Roman" w:hAnsi="Calibri" w:cs="Calibri"/>
                <w:color w:val="000000"/>
              </w:rPr>
            </w:pPr>
            <w:r>
              <w:rPr>
                <w:rFonts w:ascii="Calibri" w:eastAsia="Times New Roman" w:hAnsi="Calibri" w:cs="Calibri"/>
                <w:color w:val="000000"/>
              </w:rPr>
              <w:t>Edit</w:t>
            </w:r>
          </w:p>
        </w:tc>
        <w:tc>
          <w:tcPr>
            <w:tcW w:w="1906" w:type="dxa"/>
            <w:shd w:val="clear" w:color="auto" w:fill="auto"/>
            <w:noWrap/>
          </w:tcPr>
          <w:p w14:paraId="1A0B3315" w14:textId="77777777" w:rsidR="00B64748" w:rsidRDefault="00B64748">
            <w:pPr>
              <w:spacing w:after="0" w:line="240" w:lineRule="auto"/>
              <w:rPr>
                <w:rFonts w:ascii="Calibri" w:eastAsia="Times New Roman" w:hAnsi="Calibri" w:cs="Calibri"/>
                <w:color w:val="000000"/>
              </w:rPr>
            </w:pPr>
            <w:r>
              <w:t>80</w:t>
            </w:r>
            <w:r w:rsidRPr="009D7E24">
              <w:t>/</w:t>
            </w:r>
            <w:r>
              <w:t>month</w:t>
            </w:r>
          </w:p>
        </w:tc>
        <w:tc>
          <w:tcPr>
            <w:tcW w:w="2014" w:type="dxa"/>
          </w:tcPr>
          <w:p w14:paraId="3AB37B3B" w14:textId="77777777" w:rsidR="00B64748" w:rsidRPr="00FC55FA" w:rsidRDefault="00B64748">
            <w:pPr>
              <w:spacing w:after="0" w:line="240" w:lineRule="auto"/>
              <w:rPr>
                <w:rFonts w:ascii="Calibri" w:eastAsia="Times New Roman" w:hAnsi="Calibri" w:cs="Calibri"/>
                <w:color w:val="000000"/>
              </w:rPr>
            </w:pPr>
            <w:r>
              <w:rPr>
                <w:rFonts w:ascii="Calibri" w:eastAsia="Times New Roman" w:hAnsi="Calibri" w:cs="Calibri"/>
                <w:color w:val="000000"/>
              </w:rPr>
              <w:t>Real Time</w:t>
            </w:r>
          </w:p>
        </w:tc>
      </w:tr>
      <w:tr w:rsidR="00B64748" w:rsidRPr="00FC55FA" w14:paraId="53B3D017" w14:textId="77777777">
        <w:trPr>
          <w:trHeight w:val="349"/>
        </w:trPr>
        <w:tc>
          <w:tcPr>
            <w:tcW w:w="730" w:type="dxa"/>
            <w:shd w:val="clear" w:color="auto" w:fill="auto"/>
            <w:noWrap/>
            <w:vAlign w:val="center"/>
          </w:tcPr>
          <w:p w14:paraId="0555AD7F" w14:textId="77777777" w:rsidR="00B64748" w:rsidRDefault="00B64748">
            <w:pPr>
              <w:spacing w:after="0" w:line="240" w:lineRule="auto"/>
              <w:rPr>
                <w:rFonts w:ascii="Calibri" w:eastAsia="Times New Roman" w:hAnsi="Calibri" w:cs="Calibri"/>
                <w:color w:val="000000"/>
              </w:rPr>
            </w:pPr>
            <w:r>
              <w:rPr>
                <w:rFonts w:ascii="Calibri" w:eastAsia="Times New Roman" w:hAnsi="Calibri" w:cs="Calibri"/>
                <w:color w:val="000000"/>
              </w:rPr>
              <w:t>3</w:t>
            </w:r>
          </w:p>
        </w:tc>
        <w:tc>
          <w:tcPr>
            <w:tcW w:w="1617" w:type="dxa"/>
            <w:shd w:val="clear" w:color="auto" w:fill="auto"/>
            <w:noWrap/>
            <w:vAlign w:val="center"/>
          </w:tcPr>
          <w:p w14:paraId="42ED9D87" w14:textId="77777777" w:rsidR="00B64748" w:rsidRDefault="00B64748">
            <w:pPr>
              <w:spacing w:after="0" w:line="240" w:lineRule="auto"/>
              <w:rPr>
                <w:rFonts w:ascii="Calibri" w:eastAsia="Times New Roman" w:hAnsi="Calibri" w:cs="Calibri"/>
                <w:color w:val="000000"/>
              </w:rPr>
            </w:pPr>
            <w:r>
              <w:rPr>
                <w:rFonts w:ascii="Calibri" w:eastAsia="Times New Roman" w:hAnsi="Calibri" w:cs="Calibri"/>
                <w:color w:val="000000"/>
              </w:rPr>
              <w:t>Supplier</w:t>
            </w:r>
          </w:p>
        </w:tc>
        <w:tc>
          <w:tcPr>
            <w:tcW w:w="1448" w:type="dxa"/>
            <w:shd w:val="clear" w:color="auto" w:fill="auto"/>
            <w:noWrap/>
            <w:vAlign w:val="center"/>
          </w:tcPr>
          <w:p w14:paraId="30C12D52" w14:textId="77777777" w:rsidR="00B64748" w:rsidRPr="006C28AC" w:rsidRDefault="00B64748">
            <w:pPr>
              <w:spacing w:after="0" w:line="240" w:lineRule="auto"/>
              <w:rPr>
                <w:rFonts w:ascii="Calibri" w:eastAsia="Times New Roman" w:hAnsi="Calibri" w:cs="Calibri"/>
                <w:color w:val="000000"/>
              </w:rPr>
            </w:pPr>
            <w:r>
              <w:rPr>
                <w:rFonts w:ascii="Calibri" w:eastAsia="Times New Roman" w:hAnsi="Calibri" w:cs="Calibri"/>
                <w:color w:val="000000"/>
              </w:rPr>
              <w:t>Outbound</w:t>
            </w:r>
          </w:p>
        </w:tc>
        <w:tc>
          <w:tcPr>
            <w:tcW w:w="1294" w:type="dxa"/>
            <w:shd w:val="clear" w:color="auto" w:fill="auto"/>
            <w:noWrap/>
            <w:vAlign w:val="center"/>
          </w:tcPr>
          <w:p w14:paraId="7DF45E21" w14:textId="77777777" w:rsidR="00B64748" w:rsidRPr="00166F0A" w:rsidRDefault="00B64748">
            <w:pPr>
              <w:spacing w:after="0" w:line="240" w:lineRule="auto"/>
              <w:rPr>
                <w:rFonts w:ascii="Calibri" w:eastAsia="Times New Roman" w:hAnsi="Calibri" w:cs="Calibri"/>
                <w:color w:val="000000"/>
              </w:rPr>
            </w:pPr>
            <w:r>
              <w:rPr>
                <w:rFonts w:ascii="Calibri" w:eastAsia="Times New Roman" w:hAnsi="Calibri" w:cs="Calibri"/>
                <w:color w:val="000000"/>
              </w:rPr>
              <w:t>Deactivate</w:t>
            </w:r>
          </w:p>
        </w:tc>
        <w:tc>
          <w:tcPr>
            <w:tcW w:w="1906" w:type="dxa"/>
            <w:shd w:val="clear" w:color="auto" w:fill="auto"/>
            <w:noWrap/>
          </w:tcPr>
          <w:p w14:paraId="22CC12CC" w14:textId="228141E2" w:rsidR="00B64748" w:rsidRDefault="00B64748">
            <w:pPr>
              <w:spacing w:after="0" w:line="240" w:lineRule="auto"/>
            </w:pPr>
            <w:del w:id="246" w:author="Dave Terpstra (Consultant)" w:date="2024-10-28T10:20:00Z" w16du:dateUtc="2024-10-28T09:20:00Z">
              <w:r w:rsidDel="006C466A">
                <w:delText xml:space="preserve"> </w:delText>
              </w:r>
            </w:del>
            <w:r>
              <w:t>300/year</w:t>
            </w:r>
          </w:p>
        </w:tc>
        <w:tc>
          <w:tcPr>
            <w:tcW w:w="2014" w:type="dxa"/>
          </w:tcPr>
          <w:p w14:paraId="09F9EADD" w14:textId="77777777" w:rsidR="00B64748" w:rsidRPr="00606129" w:rsidRDefault="00B64748">
            <w:pPr>
              <w:spacing w:after="0" w:line="240" w:lineRule="auto"/>
              <w:rPr>
                <w:rFonts w:ascii="Calibri" w:eastAsia="Times New Roman" w:hAnsi="Calibri" w:cs="Calibri"/>
                <w:color w:val="000000"/>
              </w:rPr>
            </w:pPr>
            <w:r>
              <w:rPr>
                <w:rFonts w:ascii="Calibri" w:eastAsia="Times New Roman" w:hAnsi="Calibri" w:cs="Calibri"/>
                <w:color w:val="000000"/>
              </w:rPr>
              <w:t>Real Time</w:t>
            </w:r>
          </w:p>
        </w:tc>
      </w:tr>
      <w:tr w:rsidR="00B64748" w:rsidRPr="00FC55FA" w14:paraId="77FC1877" w14:textId="77777777">
        <w:trPr>
          <w:trHeight w:val="349"/>
        </w:trPr>
        <w:tc>
          <w:tcPr>
            <w:tcW w:w="730" w:type="dxa"/>
            <w:shd w:val="clear" w:color="auto" w:fill="auto"/>
            <w:noWrap/>
            <w:vAlign w:val="center"/>
          </w:tcPr>
          <w:p w14:paraId="3442D7DA" w14:textId="77777777" w:rsidR="00B64748" w:rsidRDefault="00B64748">
            <w:pPr>
              <w:spacing w:after="0" w:line="240" w:lineRule="auto"/>
              <w:rPr>
                <w:rFonts w:ascii="Calibri" w:eastAsia="Times New Roman" w:hAnsi="Calibri" w:cs="Calibri"/>
                <w:color w:val="000000"/>
              </w:rPr>
            </w:pPr>
            <w:r>
              <w:rPr>
                <w:rFonts w:ascii="Calibri" w:eastAsia="Times New Roman" w:hAnsi="Calibri" w:cs="Calibri"/>
                <w:color w:val="000000"/>
              </w:rPr>
              <w:t>4</w:t>
            </w:r>
          </w:p>
        </w:tc>
        <w:tc>
          <w:tcPr>
            <w:tcW w:w="1617" w:type="dxa"/>
            <w:shd w:val="clear" w:color="auto" w:fill="auto"/>
            <w:noWrap/>
            <w:vAlign w:val="center"/>
          </w:tcPr>
          <w:p w14:paraId="035F8357" w14:textId="77777777" w:rsidR="00B64748" w:rsidRDefault="00B64748">
            <w:pPr>
              <w:spacing w:after="0" w:line="240" w:lineRule="auto"/>
              <w:rPr>
                <w:rFonts w:ascii="Calibri" w:eastAsia="Times New Roman" w:hAnsi="Calibri" w:cs="Calibri"/>
                <w:color w:val="000000"/>
              </w:rPr>
            </w:pPr>
            <w:r>
              <w:rPr>
                <w:rFonts w:ascii="Calibri" w:eastAsia="Times New Roman" w:hAnsi="Calibri" w:cs="Calibri"/>
                <w:color w:val="000000"/>
              </w:rPr>
              <w:t>Supplier</w:t>
            </w:r>
          </w:p>
        </w:tc>
        <w:tc>
          <w:tcPr>
            <w:tcW w:w="1448" w:type="dxa"/>
            <w:shd w:val="clear" w:color="auto" w:fill="auto"/>
            <w:noWrap/>
            <w:vAlign w:val="center"/>
          </w:tcPr>
          <w:p w14:paraId="023E5C7A" w14:textId="77777777" w:rsidR="00B64748" w:rsidRPr="006C28AC" w:rsidRDefault="00B64748">
            <w:pPr>
              <w:spacing w:after="0" w:line="240" w:lineRule="auto"/>
              <w:rPr>
                <w:rFonts w:ascii="Calibri" w:eastAsia="Times New Roman" w:hAnsi="Calibri" w:cs="Calibri"/>
                <w:color w:val="000000"/>
              </w:rPr>
            </w:pPr>
            <w:r>
              <w:rPr>
                <w:rFonts w:ascii="Calibri" w:eastAsia="Times New Roman" w:hAnsi="Calibri" w:cs="Calibri"/>
                <w:color w:val="000000"/>
              </w:rPr>
              <w:t>Outbound</w:t>
            </w:r>
          </w:p>
        </w:tc>
        <w:tc>
          <w:tcPr>
            <w:tcW w:w="1294" w:type="dxa"/>
            <w:shd w:val="clear" w:color="auto" w:fill="auto"/>
            <w:noWrap/>
            <w:vAlign w:val="center"/>
          </w:tcPr>
          <w:p w14:paraId="2D6E6CD1" w14:textId="77777777" w:rsidR="00B64748" w:rsidRPr="00166F0A" w:rsidRDefault="00B64748">
            <w:pPr>
              <w:spacing w:after="0" w:line="240" w:lineRule="auto"/>
              <w:rPr>
                <w:rFonts w:ascii="Calibri" w:eastAsia="Times New Roman" w:hAnsi="Calibri" w:cs="Calibri"/>
                <w:color w:val="000000"/>
              </w:rPr>
            </w:pPr>
            <w:r>
              <w:rPr>
                <w:rFonts w:ascii="Calibri" w:eastAsia="Times New Roman" w:hAnsi="Calibri" w:cs="Calibri"/>
                <w:color w:val="000000"/>
              </w:rPr>
              <w:t>Reactivate</w:t>
            </w:r>
          </w:p>
        </w:tc>
        <w:tc>
          <w:tcPr>
            <w:tcW w:w="1906" w:type="dxa"/>
            <w:shd w:val="clear" w:color="auto" w:fill="auto"/>
            <w:noWrap/>
          </w:tcPr>
          <w:p w14:paraId="0051661F" w14:textId="77777777" w:rsidR="00B64748" w:rsidRDefault="00B64748">
            <w:pPr>
              <w:spacing w:after="0" w:line="240" w:lineRule="auto"/>
            </w:pPr>
            <w:r>
              <w:t>50</w:t>
            </w:r>
            <w:r w:rsidRPr="009D7E24">
              <w:t>/</w:t>
            </w:r>
            <w:r>
              <w:t>year</w:t>
            </w:r>
          </w:p>
        </w:tc>
        <w:tc>
          <w:tcPr>
            <w:tcW w:w="2014" w:type="dxa"/>
          </w:tcPr>
          <w:p w14:paraId="4DC775B9" w14:textId="77777777" w:rsidR="00B64748" w:rsidRPr="00606129" w:rsidRDefault="00B64748">
            <w:pPr>
              <w:spacing w:after="0" w:line="240" w:lineRule="auto"/>
              <w:rPr>
                <w:rFonts w:ascii="Calibri" w:eastAsia="Times New Roman" w:hAnsi="Calibri" w:cs="Calibri"/>
                <w:color w:val="000000"/>
              </w:rPr>
            </w:pPr>
            <w:r>
              <w:rPr>
                <w:rFonts w:ascii="Calibri" w:eastAsia="Times New Roman" w:hAnsi="Calibri" w:cs="Calibri"/>
                <w:color w:val="000000"/>
              </w:rPr>
              <w:t>Real Time</w:t>
            </w:r>
          </w:p>
        </w:tc>
      </w:tr>
      <w:tr w:rsidR="00B64748" w:rsidRPr="00FC55FA" w14:paraId="5260C16A" w14:textId="77777777">
        <w:trPr>
          <w:trHeight w:val="349"/>
        </w:trPr>
        <w:tc>
          <w:tcPr>
            <w:tcW w:w="730" w:type="dxa"/>
            <w:shd w:val="clear" w:color="auto" w:fill="auto"/>
            <w:noWrap/>
            <w:vAlign w:val="center"/>
          </w:tcPr>
          <w:p w14:paraId="1D4388CA" w14:textId="77777777" w:rsidR="00B64748" w:rsidRDefault="00B64748">
            <w:pPr>
              <w:spacing w:after="0" w:line="240" w:lineRule="auto"/>
              <w:rPr>
                <w:rFonts w:ascii="Calibri" w:eastAsia="Times New Roman" w:hAnsi="Calibri" w:cs="Calibri"/>
                <w:color w:val="000000"/>
              </w:rPr>
            </w:pPr>
            <w:r>
              <w:rPr>
                <w:rFonts w:ascii="Calibri" w:eastAsia="Times New Roman" w:hAnsi="Calibri" w:cs="Calibri"/>
                <w:color w:val="000000"/>
              </w:rPr>
              <w:t>5</w:t>
            </w:r>
          </w:p>
        </w:tc>
        <w:tc>
          <w:tcPr>
            <w:tcW w:w="1617" w:type="dxa"/>
            <w:shd w:val="clear" w:color="auto" w:fill="auto"/>
            <w:noWrap/>
            <w:vAlign w:val="center"/>
          </w:tcPr>
          <w:p w14:paraId="42E37517" w14:textId="77777777" w:rsidR="00B64748" w:rsidRDefault="00B64748">
            <w:pPr>
              <w:spacing w:after="0" w:line="240" w:lineRule="auto"/>
              <w:rPr>
                <w:rFonts w:ascii="Calibri" w:eastAsia="Times New Roman" w:hAnsi="Calibri" w:cs="Calibri"/>
                <w:color w:val="000000"/>
              </w:rPr>
            </w:pPr>
            <w:r>
              <w:rPr>
                <w:rFonts w:ascii="Calibri" w:eastAsia="Times New Roman" w:hAnsi="Calibri" w:cs="Calibri"/>
                <w:color w:val="000000"/>
              </w:rPr>
              <w:t>Supplier</w:t>
            </w:r>
          </w:p>
        </w:tc>
        <w:tc>
          <w:tcPr>
            <w:tcW w:w="1448" w:type="dxa"/>
            <w:shd w:val="clear" w:color="auto" w:fill="auto"/>
            <w:noWrap/>
            <w:vAlign w:val="center"/>
          </w:tcPr>
          <w:p w14:paraId="2B0FC6AD" w14:textId="77777777" w:rsidR="00B64748" w:rsidRPr="006C28AC" w:rsidRDefault="00B64748">
            <w:pPr>
              <w:spacing w:after="0" w:line="240" w:lineRule="auto"/>
              <w:rPr>
                <w:rFonts w:ascii="Calibri" w:eastAsia="Times New Roman" w:hAnsi="Calibri" w:cs="Calibri"/>
                <w:color w:val="000000"/>
              </w:rPr>
            </w:pPr>
            <w:r>
              <w:rPr>
                <w:rFonts w:ascii="Calibri" w:eastAsia="Times New Roman" w:hAnsi="Calibri" w:cs="Calibri"/>
                <w:color w:val="000000"/>
              </w:rPr>
              <w:t>Outbound</w:t>
            </w:r>
          </w:p>
        </w:tc>
        <w:tc>
          <w:tcPr>
            <w:tcW w:w="1294" w:type="dxa"/>
            <w:shd w:val="clear" w:color="auto" w:fill="auto"/>
            <w:noWrap/>
            <w:vAlign w:val="center"/>
          </w:tcPr>
          <w:p w14:paraId="1745B417" w14:textId="77777777" w:rsidR="00B64748" w:rsidRPr="00166F0A" w:rsidRDefault="00B64748">
            <w:pPr>
              <w:spacing w:after="0" w:line="240" w:lineRule="auto"/>
              <w:rPr>
                <w:rFonts w:ascii="Calibri" w:eastAsia="Times New Roman" w:hAnsi="Calibri" w:cs="Calibri"/>
                <w:color w:val="000000"/>
              </w:rPr>
            </w:pPr>
            <w:r>
              <w:rPr>
                <w:rFonts w:ascii="Calibri" w:eastAsia="Times New Roman" w:hAnsi="Calibri" w:cs="Calibri"/>
                <w:color w:val="000000"/>
              </w:rPr>
              <w:t>On-Hold</w:t>
            </w:r>
          </w:p>
        </w:tc>
        <w:tc>
          <w:tcPr>
            <w:tcW w:w="1906" w:type="dxa"/>
            <w:shd w:val="clear" w:color="auto" w:fill="auto"/>
            <w:noWrap/>
          </w:tcPr>
          <w:p w14:paraId="681A96A4" w14:textId="77777777" w:rsidR="00B64748" w:rsidRDefault="00B64748">
            <w:pPr>
              <w:spacing w:after="0" w:line="240" w:lineRule="auto"/>
            </w:pPr>
            <w:r>
              <w:t>100/year</w:t>
            </w:r>
          </w:p>
        </w:tc>
        <w:tc>
          <w:tcPr>
            <w:tcW w:w="2014" w:type="dxa"/>
          </w:tcPr>
          <w:p w14:paraId="5F120BEF" w14:textId="77777777" w:rsidR="00B64748" w:rsidRPr="00606129" w:rsidRDefault="00B64748">
            <w:pPr>
              <w:spacing w:after="0" w:line="240" w:lineRule="auto"/>
              <w:rPr>
                <w:rFonts w:ascii="Calibri" w:eastAsia="Times New Roman" w:hAnsi="Calibri" w:cs="Calibri"/>
                <w:color w:val="000000"/>
              </w:rPr>
            </w:pPr>
            <w:r>
              <w:rPr>
                <w:rFonts w:ascii="Calibri" w:eastAsia="Times New Roman" w:hAnsi="Calibri" w:cs="Calibri"/>
                <w:color w:val="000000"/>
              </w:rPr>
              <w:t>Real Time</w:t>
            </w:r>
          </w:p>
        </w:tc>
      </w:tr>
    </w:tbl>
    <w:p w14:paraId="7615CE02" w14:textId="77777777" w:rsidR="004C3013" w:rsidRDefault="004C3013" w:rsidP="004B765E"/>
    <w:p w14:paraId="081B0F2A" w14:textId="4BD7AC97" w:rsidR="00582BE6" w:rsidRDefault="00B4498E" w:rsidP="000B5352">
      <w:pPr>
        <w:pStyle w:val="Heading1"/>
        <w:numPr>
          <w:ilvl w:val="0"/>
          <w:numId w:val="35"/>
        </w:numPr>
        <w:jc w:val="both"/>
      </w:pPr>
      <w:bookmarkStart w:id="247" w:name="_Toc181134612"/>
      <w:r>
        <w:t>Error Handling</w:t>
      </w:r>
      <w:bookmarkEnd w:id="247"/>
    </w:p>
    <w:p w14:paraId="643E2C87" w14:textId="3C5C5422" w:rsidR="0033779C" w:rsidRPr="00E914D6" w:rsidRDefault="0033779C" w:rsidP="00E914D6">
      <w:r>
        <w:t xml:space="preserve">Zycus </w:t>
      </w:r>
      <w:r w:rsidR="00734C3D">
        <w:t xml:space="preserve">iConsole is used to log </w:t>
      </w:r>
      <w:r w:rsidR="00441652">
        <w:t>Integration failures between</w:t>
      </w:r>
      <w:r w:rsidR="00AF0F81">
        <w:t xml:space="preserve"> Zycus and </w:t>
      </w:r>
      <w:del w:id="248" w:author="Dave Terpstra (Consultant)" w:date="2024-10-28T10:09:00Z" w16du:dateUtc="2024-10-28T09:09:00Z">
        <w:r w:rsidR="004B1B03" w:rsidDel="00DE0326">
          <w:delText>GAVI</w:delText>
        </w:r>
      </w:del>
      <w:ins w:id="249" w:author="Dave Terpstra (Consultant)" w:date="2024-10-28T10:09:00Z" w16du:dateUtc="2024-10-28T09:09:00Z">
        <w:r w:rsidR="00DE0326">
          <w:t>Gavi</w:t>
        </w:r>
      </w:ins>
      <w:r w:rsidR="00AF0F81">
        <w:t>.</w:t>
      </w:r>
    </w:p>
    <w:tbl>
      <w:tblPr>
        <w:tblW w:w="912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62"/>
        <w:gridCol w:w="6364"/>
        <w:gridCol w:w="1701"/>
      </w:tblGrid>
      <w:tr w:rsidR="002C7DD6" w:rsidRPr="00970226" w14:paraId="582553F7" w14:textId="6E050D97" w:rsidTr="00CF2CE0">
        <w:trPr>
          <w:trHeight w:val="507"/>
        </w:trPr>
        <w:tc>
          <w:tcPr>
            <w:tcW w:w="1062" w:type="dxa"/>
            <w:tcBorders>
              <w:top w:val="single" w:sz="6" w:space="0" w:color="auto"/>
              <w:left w:val="single" w:sz="6" w:space="0" w:color="auto"/>
              <w:bottom w:val="single" w:sz="6" w:space="0" w:color="auto"/>
              <w:right w:val="single" w:sz="6" w:space="0" w:color="auto"/>
            </w:tcBorders>
            <w:shd w:val="clear" w:color="auto" w:fill="4472C4"/>
            <w:vAlign w:val="center"/>
            <w:hideMark/>
          </w:tcPr>
          <w:p w14:paraId="4860D244" w14:textId="16FC6C9A" w:rsidR="002C7DD6" w:rsidRPr="002F1EDD" w:rsidRDefault="002C7DD6" w:rsidP="00970226">
            <w:pPr>
              <w:spacing w:after="0" w:line="240" w:lineRule="auto"/>
              <w:jc w:val="center"/>
              <w:textAlignment w:val="baseline"/>
              <w:rPr>
                <w:rFonts w:ascii="Segoe UI" w:eastAsia="Times New Roman" w:hAnsi="Segoe UI" w:cs="Segoe UI"/>
                <w:b/>
                <w:bCs/>
                <w:sz w:val="18"/>
                <w:szCs w:val="18"/>
              </w:rPr>
            </w:pPr>
            <w:r w:rsidRPr="002F1EDD">
              <w:rPr>
                <w:rFonts w:ascii="Calibri" w:eastAsia="Times New Roman" w:hAnsi="Calibri" w:cs="Calibri"/>
                <w:b/>
                <w:bCs/>
                <w:color w:val="FFFFFF"/>
                <w:lang w:val="en-IN"/>
              </w:rPr>
              <w:t>Sr No.</w:t>
            </w:r>
          </w:p>
        </w:tc>
        <w:tc>
          <w:tcPr>
            <w:tcW w:w="6364" w:type="dxa"/>
            <w:tcBorders>
              <w:top w:val="single" w:sz="6" w:space="0" w:color="auto"/>
              <w:left w:val="single" w:sz="6" w:space="0" w:color="auto"/>
              <w:bottom w:val="single" w:sz="6" w:space="0" w:color="auto"/>
              <w:right w:val="single" w:sz="6" w:space="0" w:color="auto"/>
            </w:tcBorders>
            <w:shd w:val="clear" w:color="auto" w:fill="4472C4"/>
            <w:vAlign w:val="center"/>
            <w:hideMark/>
          </w:tcPr>
          <w:p w14:paraId="456F5C1C" w14:textId="6CDEFBC7" w:rsidR="002C7DD6" w:rsidRPr="002F1EDD" w:rsidRDefault="002C7DD6" w:rsidP="00970226">
            <w:pPr>
              <w:spacing w:after="0" w:line="240" w:lineRule="auto"/>
              <w:jc w:val="center"/>
              <w:textAlignment w:val="baseline"/>
              <w:rPr>
                <w:rFonts w:ascii="Segoe UI" w:eastAsia="Times New Roman" w:hAnsi="Segoe UI" w:cs="Segoe UI"/>
                <w:b/>
                <w:bCs/>
                <w:sz w:val="18"/>
                <w:szCs w:val="18"/>
              </w:rPr>
            </w:pPr>
            <w:r w:rsidRPr="002F1EDD">
              <w:rPr>
                <w:rFonts w:ascii="Calibri" w:eastAsia="Times New Roman" w:hAnsi="Calibri" w:cs="Calibri"/>
                <w:b/>
                <w:bCs/>
                <w:color w:val="FFFFFF"/>
                <w:lang w:val="en-IN"/>
              </w:rPr>
              <w:t>Description</w:t>
            </w:r>
          </w:p>
        </w:tc>
        <w:tc>
          <w:tcPr>
            <w:tcW w:w="1701" w:type="dxa"/>
            <w:tcBorders>
              <w:top w:val="single" w:sz="6" w:space="0" w:color="auto"/>
              <w:left w:val="single" w:sz="6" w:space="0" w:color="auto"/>
              <w:bottom w:val="single" w:sz="6" w:space="0" w:color="auto"/>
              <w:right w:val="single" w:sz="6" w:space="0" w:color="auto"/>
            </w:tcBorders>
            <w:shd w:val="clear" w:color="auto" w:fill="4472C4"/>
            <w:vAlign w:val="center"/>
            <w:hideMark/>
          </w:tcPr>
          <w:p w14:paraId="5C2D7D1B" w14:textId="416DE519" w:rsidR="002C7DD6" w:rsidRPr="002F1EDD" w:rsidRDefault="002C7DD6" w:rsidP="00970226">
            <w:pPr>
              <w:spacing w:after="0" w:line="240" w:lineRule="auto"/>
              <w:jc w:val="center"/>
              <w:textAlignment w:val="baseline"/>
              <w:rPr>
                <w:rFonts w:ascii="Segoe UI" w:eastAsia="Times New Roman" w:hAnsi="Segoe UI" w:cs="Segoe UI"/>
                <w:b/>
                <w:bCs/>
                <w:sz w:val="18"/>
                <w:szCs w:val="18"/>
              </w:rPr>
            </w:pPr>
            <w:r w:rsidRPr="002F1EDD">
              <w:rPr>
                <w:rFonts w:ascii="Calibri" w:eastAsia="Times New Roman" w:hAnsi="Calibri" w:cs="Calibri"/>
                <w:b/>
                <w:bCs/>
                <w:color w:val="FFFFFF"/>
                <w:lang w:val="en-IN"/>
              </w:rPr>
              <w:t>Actionable</w:t>
            </w:r>
          </w:p>
        </w:tc>
      </w:tr>
      <w:tr w:rsidR="002C7DD6" w:rsidRPr="00970226" w14:paraId="27CA096C" w14:textId="0BEFD057" w:rsidTr="00CF2CE0">
        <w:trPr>
          <w:trHeight w:val="1015"/>
        </w:trPr>
        <w:tc>
          <w:tcPr>
            <w:tcW w:w="106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B131ECC" w14:textId="2FFAC7D3" w:rsidR="002C7DD6" w:rsidRPr="00970226" w:rsidRDefault="002C7DD6" w:rsidP="007D469F">
            <w:pPr>
              <w:spacing w:after="0" w:line="240" w:lineRule="auto"/>
              <w:jc w:val="center"/>
              <w:textAlignment w:val="baseline"/>
              <w:rPr>
                <w:rFonts w:ascii="Segoe UI" w:eastAsia="Times New Roman" w:hAnsi="Segoe UI" w:cs="Segoe UI"/>
                <w:sz w:val="18"/>
                <w:szCs w:val="18"/>
              </w:rPr>
            </w:pPr>
            <w:r w:rsidRPr="00970226">
              <w:rPr>
                <w:rFonts w:ascii="Calibri" w:eastAsia="Times New Roman" w:hAnsi="Calibri" w:cs="Calibri"/>
                <w:lang w:val="en-IN"/>
              </w:rPr>
              <w:t>1</w:t>
            </w:r>
          </w:p>
        </w:tc>
        <w:tc>
          <w:tcPr>
            <w:tcW w:w="636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7913973" w14:textId="5E1D83AC" w:rsidR="002C7DD6" w:rsidRPr="00970226" w:rsidRDefault="002C7DD6" w:rsidP="007D469F">
            <w:pPr>
              <w:spacing w:after="0" w:line="240" w:lineRule="auto"/>
              <w:jc w:val="center"/>
              <w:textAlignment w:val="baseline"/>
              <w:rPr>
                <w:rFonts w:ascii="Segoe UI" w:eastAsia="Times New Roman" w:hAnsi="Segoe UI" w:cs="Segoe UI"/>
                <w:sz w:val="18"/>
                <w:szCs w:val="18"/>
              </w:rPr>
            </w:pPr>
            <w:r w:rsidRPr="00451FFD">
              <w:rPr>
                <w:rFonts w:ascii="Calibri" w:eastAsia="Times New Roman" w:hAnsi="Calibri" w:cs="Calibri"/>
                <w:lang w:val="en-IN"/>
              </w:rPr>
              <w:t xml:space="preserve">If there is any business data issue for Outbound files (e.g., mandatory field value not present in supplier JSON), it needs to be handled by Business users by editing the supplier data in UI and resubmit the same. For example, if the Address information is not entered while </w:t>
            </w:r>
            <w:r w:rsidRPr="00451FFD">
              <w:rPr>
                <w:rFonts w:ascii="Calibri" w:eastAsia="Times New Roman" w:hAnsi="Calibri" w:cs="Calibri"/>
                <w:lang w:val="en-IN"/>
              </w:rPr>
              <w:lastRenderedPageBreak/>
              <w:t>creating a supplier in UI which causes failure in creating supplier in ERP, Business user needs to edit that supplier by adding the required information which would trigger new request to ERP.</w:t>
            </w:r>
          </w:p>
        </w:tc>
        <w:tc>
          <w:tcPr>
            <w:tcW w:w="170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955B33D" w14:textId="30F1BE06" w:rsidR="002C7DD6" w:rsidRPr="00F81D8D" w:rsidRDefault="004B1B03" w:rsidP="007D469F">
            <w:pPr>
              <w:spacing w:after="0" w:line="240" w:lineRule="auto"/>
              <w:jc w:val="center"/>
              <w:textAlignment w:val="baseline"/>
              <w:rPr>
                <w:rFonts w:ascii="Segoe UI" w:eastAsia="Times New Roman" w:hAnsi="Segoe UI" w:cs="Segoe UI"/>
                <w:sz w:val="18"/>
                <w:szCs w:val="18"/>
              </w:rPr>
            </w:pPr>
            <w:del w:id="250" w:author="Dave Terpstra (Consultant)" w:date="2024-10-28T10:09:00Z" w16du:dateUtc="2024-10-28T09:09:00Z">
              <w:r w:rsidDel="00DE0326">
                <w:rPr>
                  <w:rFonts w:ascii="Segoe UI" w:eastAsia="Times New Roman" w:hAnsi="Segoe UI" w:cs="Segoe UI"/>
                  <w:sz w:val="18"/>
                  <w:szCs w:val="18"/>
                </w:rPr>
                <w:lastRenderedPageBreak/>
                <w:delText>GAVI</w:delText>
              </w:r>
            </w:del>
            <w:ins w:id="251" w:author="Dave Terpstra (Consultant)" w:date="2024-10-28T10:09:00Z" w16du:dateUtc="2024-10-28T09:09:00Z">
              <w:r w:rsidR="00DE0326">
                <w:rPr>
                  <w:rFonts w:ascii="Segoe UI" w:eastAsia="Times New Roman" w:hAnsi="Segoe UI" w:cs="Segoe UI"/>
                  <w:sz w:val="18"/>
                  <w:szCs w:val="18"/>
                </w:rPr>
                <w:t>Gavi</w:t>
              </w:r>
            </w:ins>
          </w:p>
        </w:tc>
      </w:tr>
      <w:tr w:rsidR="002C7DD6" w:rsidRPr="00970226" w14:paraId="0B570679" w14:textId="5C4231FC" w:rsidTr="00CF2CE0">
        <w:trPr>
          <w:trHeight w:val="1675"/>
        </w:trPr>
        <w:tc>
          <w:tcPr>
            <w:tcW w:w="106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CD83B0C" w14:textId="5C30BE3B" w:rsidR="002C7DD6" w:rsidRPr="00970226" w:rsidRDefault="002C7DD6" w:rsidP="007D469F">
            <w:pPr>
              <w:spacing w:after="0" w:line="240" w:lineRule="auto"/>
              <w:jc w:val="center"/>
              <w:textAlignment w:val="baseline"/>
              <w:rPr>
                <w:rFonts w:ascii="Segoe UI" w:eastAsia="Times New Roman" w:hAnsi="Segoe UI" w:cs="Segoe UI"/>
                <w:sz w:val="18"/>
                <w:szCs w:val="18"/>
              </w:rPr>
            </w:pPr>
            <w:r w:rsidRPr="00970226">
              <w:rPr>
                <w:rFonts w:ascii="Calibri" w:eastAsia="Times New Roman" w:hAnsi="Calibri" w:cs="Calibri"/>
                <w:lang w:val="en-IN"/>
              </w:rPr>
              <w:t>2</w:t>
            </w:r>
          </w:p>
        </w:tc>
        <w:tc>
          <w:tcPr>
            <w:tcW w:w="636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E5DE16C" w14:textId="1ED29C38" w:rsidR="002C7DD6" w:rsidRPr="00970226" w:rsidRDefault="00C55ABF" w:rsidP="007D469F">
            <w:pPr>
              <w:spacing w:after="0" w:line="240" w:lineRule="auto"/>
              <w:jc w:val="center"/>
              <w:textAlignment w:val="baseline"/>
              <w:rPr>
                <w:rFonts w:ascii="Segoe UI" w:eastAsia="Times New Roman" w:hAnsi="Segoe UI" w:cs="Segoe UI"/>
                <w:sz w:val="18"/>
                <w:szCs w:val="18"/>
              </w:rPr>
            </w:pPr>
            <w:r>
              <w:t xml:space="preserve">While making a request to the </w:t>
            </w:r>
            <w:del w:id="252" w:author="Dave Terpstra (Consultant)" w:date="2024-10-28T10:09:00Z" w16du:dateUtc="2024-10-28T09:09:00Z">
              <w:r w:rsidR="004B1B03" w:rsidDel="00DE0326">
                <w:delText>GAVI</w:delText>
              </w:r>
            </w:del>
            <w:ins w:id="253" w:author="Dave Terpstra (Consultant)" w:date="2024-10-28T10:09:00Z" w16du:dateUtc="2024-10-28T09:09:00Z">
              <w:r w:rsidR="00DE0326">
                <w:t>Gavi</w:t>
              </w:r>
            </w:ins>
            <w:r>
              <w:t xml:space="preserve"> Middleware for pushing a Transaction if it is not reachable or there are any technical issues related to the Server it should be notified to the Zycus tech support team at tech-support@zycus.com (E.g.: If the production environment is down.)</w:t>
            </w:r>
          </w:p>
        </w:tc>
        <w:tc>
          <w:tcPr>
            <w:tcW w:w="170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29DD090" w14:textId="326101A2" w:rsidR="002C7DD6" w:rsidRPr="00F81D8D" w:rsidRDefault="004B1B03" w:rsidP="007D469F">
            <w:pPr>
              <w:spacing w:after="0" w:line="240" w:lineRule="auto"/>
              <w:jc w:val="center"/>
              <w:textAlignment w:val="baseline"/>
              <w:rPr>
                <w:rFonts w:ascii="Segoe UI" w:eastAsia="Times New Roman" w:hAnsi="Segoe UI" w:cs="Segoe UI"/>
                <w:sz w:val="18"/>
                <w:szCs w:val="18"/>
              </w:rPr>
            </w:pPr>
            <w:del w:id="254" w:author="Dave Terpstra (Consultant)" w:date="2024-10-28T10:09:00Z" w16du:dateUtc="2024-10-28T09:09:00Z">
              <w:r w:rsidDel="00DE0326">
                <w:rPr>
                  <w:rFonts w:ascii="Segoe UI" w:eastAsia="Times New Roman" w:hAnsi="Segoe UI" w:cs="Segoe UI"/>
                  <w:sz w:val="18"/>
                  <w:szCs w:val="18"/>
                </w:rPr>
                <w:delText>GAVI</w:delText>
              </w:r>
            </w:del>
            <w:ins w:id="255" w:author="Dave Terpstra (Consultant)" w:date="2024-10-28T10:09:00Z" w16du:dateUtc="2024-10-28T09:09:00Z">
              <w:r w:rsidR="00DE0326">
                <w:rPr>
                  <w:rFonts w:ascii="Segoe UI" w:eastAsia="Times New Roman" w:hAnsi="Segoe UI" w:cs="Segoe UI"/>
                  <w:sz w:val="18"/>
                  <w:szCs w:val="18"/>
                </w:rPr>
                <w:t>Gavi</w:t>
              </w:r>
            </w:ins>
            <w:r w:rsidR="002C7DD6" w:rsidRPr="00F81D8D">
              <w:rPr>
                <w:rFonts w:ascii="Segoe UI" w:eastAsia="Times New Roman" w:hAnsi="Segoe UI" w:cs="Segoe UI"/>
                <w:sz w:val="18"/>
                <w:szCs w:val="18"/>
              </w:rPr>
              <w:t>/Zycus</w:t>
            </w:r>
          </w:p>
        </w:tc>
      </w:tr>
      <w:tr w:rsidR="002C7DD6" w:rsidRPr="00970226" w14:paraId="42B8DF7F" w14:textId="5928F5F2" w:rsidTr="00CF2CE0">
        <w:trPr>
          <w:trHeight w:val="998"/>
        </w:trPr>
        <w:tc>
          <w:tcPr>
            <w:tcW w:w="106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4A0017D" w14:textId="4D398E0A" w:rsidR="002C7DD6" w:rsidRPr="00970226" w:rsidRDefault="002C7DD6" w:rsidP="007D469F">
            <w:pPr>
              <w:spacing w:after="0" w:line="240" w:lineRule="auto"/>
              <w:jc w:val="center"/>
              <w:textAlignment w:val="baseline"/>
              <w:rPr>
                <w:rFonts w:ascii="Segoe UI" w:eastAsia="Times New Roman" w:hAnsi="Segoe UI" w:cs="Segoe UI"/>
                <w:sz w:val="18"/>
                <w:szCs w:val="18"/>
              </w:rPr>
            </w:pPr>
            <w:r w:rsidRPr="00970226">
              <w:rPr>
                <w:rFonts w:ascii="Calibri" w:eastAsia="Times New Roman" w:hAnsi="Calibri" w:cs="Calibri"/>
                <w:lang w:val="en-IN"/>
              </w:rPr>
              <w:t>3</w:t>
            </w:r>
          </w:p>
        </w:tc>
        <w:tc>
          <w:tcPr>
            <w:tcW w:w="636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965CE5C" w14:textId="6530F27A" w:rsidR="002C7DD6" w:rsidRPr="00970226" w:rsidRDefault="00CF2CE0" w:rsidP="007D469F">
            <w:pPr>
              <w:spacing w:after="0" w:line="240" w:lineRule="auto"/>
              <w:jc w:val="center"/>
              <w:textAlignment w:val="baseline"/>
              <w:rPr>
                <w:rFonts w:ascii="Segoe UI" w:eastAsia="Times New Roman" w:hAnsi="Segoe UI" w:cs="Segoe UI"/>
                <w:sz w:val="18"/>
                <w:szCs w:val="18"/>
              </w:rPr>
            </w:pPr>
            <w:r w:rsidRPr="005C6BC5">
              <w:t xml:space="preserve">In </w:t>
            </w:r>
            <w:bookmarkStart w:id="256" w:name="_Int_Uvglsqun"/>
            <w:r w:rsidRPr="005C6BC5">
              <w:t>case</w:t>
            </w:r>
            <w:bookmarkEnd w:id="256"/>
            <w:r w:rsidRPr="005C6BC5">
              <w:t xml:space="preserve"> wherein particular record</w:t>
            </w:r>
            <w:r>
              <w:t xml:space="preserve">s of Supplier </w:t>
            </w:r>
            <w:r w:rsidRPr="005C6BC5">
              <w:t>fail</w:t>
            </w:r>
            <w:r>
              <w:t>s</w:t>
            </w:r>
            <w:r w:rsidRPr="005C6BC5">
              <w:t xml:space="preserve"> for some reason, necessary re-triggering for those requests should be done. If the problem persists, it should be notified to Zycus tech-support team on tech-support@zycus.com</w:t>
            </w:r>
          </w:p>
        </w:tc>
        <w:tc>
          <w:tcPr>
            <w:tcW w:w="170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1AA70DF" w14:textId="1E4D450D" w:rsidR="002C7DD6" w:rsidRPr="00F81D8D" w:rsidRDefault="002C7DD6" w:rsidP="007D469F">
            <w:pPr>
              <w:spacing w:after="0" w:line="240" w:lineRule="auto"/>
              <w:jc w:val="center"/>
              <w:textAlignment w:val="baseline"/>
              <w:rPr>
                <w:rFonts w:ascii="Segoe UI" w:eastAsia="Times New Roman" w:hAnsi="Segoe UI" w:cs="Segoe UI"/>
                <w:sz w:val="18"/>
                <w:szCs w:val="18"/>
              </w:rPr>
            </w:pPr>
            <w:r w:rsidRPr="00F81D8D">
              <w:rPr>
                <w:rFonts w:ascii="Segoe UI" w:eastAsia="Times New Roman" w:hAnsi="Segoe UI" w:cs="Segoe UI"/>
                <w:sz w:val="18"/>
                <w:szCs w:val="18"/>
              </w:rPr>
              <w:t>Zycus</w:t>
            </w:r>
          </w:p>
        </w:tc>
      </w:tr>
    </w:tbl>
    <w:p w14:paraId="34A99775" w14:textId="60F56007" w:rsidR="00345886" w:rsidRDefault="00CF2CE0" w:rsidP="00970226">
      <w:r>
        <w:br/>
      </w:r>
      <w:r w:rsidR="00AF0F81">
        <w:t xml:space="preserve">All Event posting failures can be </w:t>
      </w:r>
      <w:r w:rsidR="00AA2182">
        <w:t>monitored under the ‘Track Events’ tab in Zycus iConsole</w:t>
      </w:r>
      <w:r w:rsidR="00E86B82">
        <w:t>.</w:t>
      </w:r>
      <w:r w:rsidR="005134F3">
        <w:t xml:space="preserve"> All other GET/POST failures can be viewed in the </w:t>
      </w:r>
      <w:r w:rsidR="006C003D">
        <w:t>‘Integration Dashboard’</w:t>
      </w:r>
      <w:r w:rsidR="0052468A">
        <w:t xml:space="preserve"> and ‘Audit trail’</w:t>
      </w:r>
      <w:r w:rsidR="00DA53F4">
        <w:t xml:space="preserve">. </w:t>
      </w:r>
      <w:r w:rsidR="00466F17" w:rsidRPr="00DA53F4">
        <w:rPr>
          <w:i/>
          <w:iCs/>
        </w:rPr>
        <w:t>Zycus iConsole Guide</w:t>
      </w:r>
      <w:r w:rsidR="00466F17">
        <w:t xml:space="preserve"> </w:t>
      </w:r>
      <w:r w:rsidR="00DA53F4">
        <w:t>provides detailed explanation of each of these tabs in iConsole.</w:t>
      </w:r>
    </w:p>
    <w:p w14:paraId="39B609E9" w14:textId="1344B2E6" w:rsidR="00AF6A41" w:rsidRDefault="00AF6A41" w:rsidP="00970226"/>
    <w:p w14:paraId="7C390826" w14:textId="12669089" w:rsidR="0049232E" w:rsidRDefault="0049232E" w:rsidP="00970226">
      <w:r>
        <w:t xml:space="preserve">In case of failures, events can be retriggered from Integration Dashboard, however, if the issue persists from </w:t>
      </w:r>
      <w:del w:id="257" w:author="Dave Terpstra (Consultant)" w:date="2024-10-28T10:09:00Z" w16du:dateUtc="2024-10-28T09:09:00Z">
        <w:r w:rsidDel="00DE0326">
          <w:delText>GAVI</w:delText>
        </w:r>
      </w:del>
      <w:ins w:id="258" w:author="Dave Terpstra (Consultant)" w:date="2024-10-28T10:09:00Z" w16du:dateUtc="2024-10-28T09:09:00Z">
        <w:r w:rsidR="00DE0326">
          <w:t>Gavi</w:t>
        </w:r>
      </w:ins>
      <w:r>
        <w:t xml:space="preserve"> side and the transaction is crucial from business standpoint, the transaction can be manually acknowledged to remove the supplier from </w:t>
      </w:r>
      <w:commentRangeStart w:id="259"/>
      <w:commentRangeStart w:id="260"/>
      <w:r>
        <w:t xml:space="preserve">Pending Integration status </w:t>
      </w:r>
      <w:commentRangeEnd w:id="259"/>
      <w:r w:rsidR="009D0A3F">
        <w:rPr>
          <w:rStyle w:val="CommentReference"/>
        </w:rPr>
        <w:commentReference w:id="259"/>
      </w:r>
      <w:commentRangeEnd w:id="260"/>
      <w:r w:rsidR="00991257">
        <w:rPr>
          <w:rStyle w:val="CommentReference"/>
        </w:rPr>
        <w:commentReference w:id="260"/>
      </w:r>
      <w:r>
        <w:t xml:space="preserve">to be used by Business. This activity can be processed by </w:t>
      </w:r>
      <w:proofErr w:type="spellStart"/>
      <w:r>
        <w:t>Workato</w:t>
      </w:r>
      <w:proofErr w:type="spellEnd"/>
      <w:r>
        <w:t xml:space="preserve"> team as they already have Zycus endpoints.</w:t>
      </w:r>
    </w:p>
    <w:p w14:paraId="7AE21138" w14:textId="1114CF8E" w:rsidR="00AF6A41" w:rsidRDefault="006853C7" w:rsidP="00970226">
      <w:r>
        <w:t xml:space="preserve">All event failures can be configured to trigger </w:t>
      </w:r>
      <w:r w:rsidR="004C3FBA">
        <w:t>‘</w:t>
      </w:r>
      <w:r w:rsidR="004C3FBA" w:rsidRPr="004C3FBA">
        <w:rPr>
          <w:i/>
          <w:iCs/>
        </w:rPr>
        <w:t>Event Failure Notification</w:t>
      </w:r>
      <w:r w:rsidR="004C3FBA">
        <w:t>’ email</w:t>
      </w:r>
      <w:r w:rsidR="00EF05F5">
        <w:t xml:space="preserve"> and </w:t>
      </w:r>
      <w:del w:id="262" w:author="Dave Terpstra (Consultant)" w:date="2024-10-28T10:09:00Z" w16du:dateUtc="2024-10-28T09:09:00Z">
        <w:r w:rsidR="004B1B03" w:rsidDel="00DE0326">
          <w:delText>GAVI</w:delText>
        </w:r>
      </w:del>
      <w:ins w:id="263" w:author="Dave Terpstra (Consultant)" w:date="2024-10-28T10:09:00Z" w16du:dateUtc="2024-10-28T09:09:00Z">
        <w:r w:rsidR="00DE0326">
          <w:t>Gavi</w:t>
        </w:r>
      </w:ins>
      <w:r w:rsidR="00EF05F5">
        <w:t xml:space="preserve"> can share an email distribution list</w:t>
      </w:r>
      <w:r w:rsidR="003B5A38">
        <w:t xml:space="preserve"> (</w:t>
      </w:r>
      <w:r w:rsidR="003B5A38" w:rsidRPr="003B5A38">
        <w:t>ZycusEventFailure@</w:t>
      </w:r>
      <w:del w:id="264" w:author="Dave Terpstra (Consultant)" w:date="2024-10-28T10:09:00Z" w16du:dateUtc="2024-10-28T09:09:00Z">
        <w:r w:rsidR="004B1B03" w:rsidDel="00DE0326">
          <w:delText>GAVI</w:delText>
        </w:r>
      </w:del>
      <w:ins w:id="265" w:author="Dave Terpstra (Consultant)" w:date="2024-10-28T10:09:00Z" w16du:dateUtc="2024-10-28T09:09:00Z">
        <w:r w:rsidR="00DE0326">
          <w:t>Gavi</w:t>
        </w:r>
      </w:ins>
      <w:r w:rsidR="003B5A38" w:rsidRPr="003B5A38">
        <w:t>.com</w:t>
      </w:r>
      <w:r w:rsidR="003B5A38">
        <w:t>)</w:t>
      </w:r>
      <w:r w:rsidR="00EF05F5">
        <w:t xml:space="preserve"> involving relevant personnel from </w:t>
      </w:r>
      <w:del w:id="266" w:author="Dave Terpstra (Consultant)" w:date="2024-10-28T10:09:00Z" w16du:dateUtc="2024-10-28T09:09:00Z">
        <w:r w:rsidR="004B1B03" w:rsidDel="00DE0326">
          <w:delText>GAVI</w:delText>
        </w:r>
      </w:del>
      <w:ins w:id="267" w:author="Dave Terpstra (Consultant)" w:date="2024-10-28T10:09:00Z" w16du:dateUtc="2024-10-28T09:09:00Z">
        <w:r w:rsidR="00DE0326">
          <w:t>Gavi</w:t>
        </w:r>
      </w:ins>
      <w:r w:rsidR="00EF05F5">
        <w:t xml:space="preserve"> </w:t>
      </w:r>
      <w:r w:rsidR="004B5071">
        <w:t>IT for preliminary checks and analysis in iConsole.</w:t>
      </w:r>
    </w:p>
    <w:p w14:paraId="61A07D34" w14:textId="5D931887" w:rsidR="00AF6A41" w:rsidRPr="00970226" w:rsidRDefault="003C6025" w:rsidP="00970226">
      <w:r>
        <w:t xml:space="preserve">Zycus has a </w:t>
      </w:r>
      <w:r w:rsidR="00464ABD">
        <w:t>shared</w:t>
      </w:r>
      <w:r>
        <w:t xml:space="preserve"> support team for resolving production issues. An email once sent to Zycus tech support team (tech-support@zycus.com) creates a ticket which has pre-defined </w:t>
      </w:r>
      <w:r w:rsidR="00464ABD">
        <w:t>SLAs</w:t>
      </w:r>
      <w:r>
        <w:t xml:space="preserve"> based on severity which is actioned upon by Zycus support team.</w:t>
      </w:r>
    </w:p>
    <w:tbl>
      <w:tblPr>
        <w:tblStyle w:val="TableGrid"/>
        <w:tblpPr w:leftFromText="180" w:rightFromText="180" w:vertAnchor="page" w:horzAnchor="margin" w:tblpY="244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2"/>
        <w:gridCol w:w="4897"/>
      </w:tblGrid>
      <w:tr w:rsidR="006807B3" w:rsidRPr="00FD2CF0" w14:paraId="35FF0B5D" w14:textId="77777777" w:rsidTr="00552962">
        <w:tc>
          <w:tcPr>
            <w:tcW w:w="4200" w:type="dxa"/>
          </w:tcPr>
          <w:p w14:paraId="45FA3DA2" w14:textId="77777777" w:rsidR="006807B3" w:rsidRPr="00A65FDD" w:rsidRDefault="006807B3" w:rsidP="00552962">
            <w:pPr>
              <w:rPr>
                <w:rFonts w:ascii="Arial" w:hAnsi="Arial" w:cs="Arial"/>
                <w:b/>
                <w:bCs/>
                <w:sz w:val="17"/>
                <w:szCs w:val="17"/>
              </w:rPr>
            </w:pPr>
            <w:r w:rsidRPr="00364B0B">
              <w:rPr>
                <w:rFonts w:ascii="Arial" w:hAnsi="Arial" w:cs="Arial"/>
                <w:b/>
                <w:bCs/>
                <w:color w:val="00B0F0"/>
                <w:sz w:val="18"/>
                <w:szCs w:val="16"/>
              </w:rPr>
              <w:lastRenderedPageBreak/>
              <w:t>ABOUT US:</w:t>
            </w:r>
            <w:r w:rsidRPr="00A65FDD">
              <w:rPr>
                <w:rFonts w:ascii="Arial" w:hAnsi="Arial" w:cs="Arial"/>
                <w:b/>
                <w:bCs/>
                <w:color w:val="595959" w:themeColor="text1" w:themeTint="A6"/>
                <w:sz w:val="18"/>
                <w:szCs w:val="16"/>
              </w:rPr>
              <w:br/>
            </w:r>
          </w:p>
          <w:p w14:paraId="2C1B4CC4" w14:textId="77777777" w:rsidR="006807B3" w:rsidRPr="00FD2CF0" w:rsidRDefault="006807B3" w:rsidP="00552962">
            <w:pPr>
              <w:rPr>
                <w:rFonts w:ascii="Arial" w:hAnsi="Arial" w:cs="Arial"/>
                <w:sz w:val="17"/>
                <w:szCs w:val="17"/>
              </w:rPr>
            </w:pPr>
            <w:bookmarkStart w:id="268" w:name="_Hlk65870701"/>
            <w:r w:rsidRPr="00A65FDD">
              <w:rPr>
                <w:rFonts w:ascii="Arial" w:hAnsi="Arial" w:cs="Arial"/>
                <w:sz w:val="17"/>
                <w:szCs w:val="17"/>
              </w:rPr>
              <w:t xml:space="preserve">Zycus is </w:t>
            </w:r>
            <w:r>
              <w:rPr>
                <w:rFonts w:ascii="Arial" w:hAnsi="Arial" w:cs="Arial"/>
                <w:sz w:val="17"/>
                <w:szCs w:val="17"/>
              </w:rPr>
              <w:t>the</w:t>
            </w:r>
            <w:r w:rsidRPr="00A65FDD">
              <w:rPr>
                <w:rFonts w:ascii="Arial" w:hAnsi="Arial" w:cs="Arial"/>
                <w:sz w:val="17"/>
                <w:szCs w:val="17"/>
              </w:rPr>
              <w:t xml:space="preserve"> pioneer in Cognitive Procurement software and has been a trusted partner of choice for large global enterprises for two decades. </w:t>
            </w:r>
            <w:r>
              <w:rPr>
                <w:rFonts w:ascii="Arial" w:hAnsi="Arial" w:cs="Arial"/>
                <w:sz w:val="17"/>
                <w:szCs w:val="17"/>
              </w:rPr>
              <w:br/>
            </w:r>
            <w:r w:rsidRPr="00A65FDD">
              <w:rPr>
                <w:rFonts w:ascii="Arial" w:hAnsi="Arial" w:cs="Arial"/>
                <w:sz w:val="17"/>
                <w:szCs w:val="17"/>
              </w:rPr>
              <w:t>Zycus has been consistently recognized by Gartner, Forrester, and other analysts for its Source to Pay integrated suite.</w:t>
            </w:r>
            <w:r>
              <w:rPr>
                <w:rFonts w:ascii="Arial" w:hAnsi="Arial" w:cs="Arial"/>
                <w:sz w:val="17"/>
                <w:szCs w:val="17"/>
              </w:rPr>
              <w:t xml:space="preserve"> </w:t>
            </w:r>
            <w:r>
              <w:rPr>
                <w:rFonts w:ascii="Arial" w:hAnsi="Arial" w:cs="Arial"/>
                <w:sz w:val="17"/>
                <w:szCs w:val="17"/>
              </w:rPr>
              <w:br/>
            </w:r>
            <w:r>
              <w:rPr>
                <w:rFonts w:ascii="Arial" w:hAnsi="Arial" w:cs="Arial"/>
                <w:sz w:val="17"/>
                <w:szCs w:val="17"/>
              </w:rPr>
              <w:br/>
            </w:r>
            <w:r w:rsidRPr="00A65FDD">
              <w:rPr>
                <w:rFonts w:ascii="Arial" w:hAnsi="Arial" w:cs="Arial"/>
                <w:sz w:val="17"/>
                <w:szCs w:val="17"/>
              </w:rPr>
              <w:t xml:space="preserve">Zycus powers its S2P software with the revolutionary Merlin AI Suite. Merlin AI takes over the tactical tasks and empowers procurement and AP officers to focus on strategic projects; offers data-driven actionable insights for quicker and smarter decisions, and its conversational AI offers a B2C type user-experience to the end-users. </w:t>
            </w:r>
            <w:r>
              <w:rPr>
                <w:rFonts w:ascii="Arial" w:hAnsi="Arial" w:cs="Arial"/>
                <w:sz w:val="17"/>
                <w:szCs w:val="17"/>
              </w:rPr>
              <w:br/>
            </w:r>
            <w:r>
              <w:rPr>
                <w:rFonts w:ascii="Arial" w:hAnsi="Arial" w:cs="Arial"/>
                <w:sz w:val="17"/>
                <w:szCs w:val="17"/>
              </w:rPr>
              <w:br/>
            </w:r>
            <w:r w:rsidRPr="00A65FDD">
              <w:rPr>
                <w:rFonts w:ascii="Arial" w:hAnsi="Arial" w:cs="Arial"/>
                <w:sz w:val="17"/>
                <w:szCs w:val="17"/>
              </w:rPr>
              <w:t xml:space="preserve">Zycus helps enterprises drive real savings, reduce risks, and boost compliance, and its seamless, intuitive, and easy-to-use user interface ensures high adoption and value across the organization. </w:t>
            </w:r>
            <w:r>
              <w:rPr>
                <w:rFonts w:ascii="Arial" w:hAnsi="Arial" w:cs="Arial"/>
                <w:sz w:val="17"/>
                <w:szCs w:val="17"/>
              </w:rPr>
              <w:br/>
            </w:r>
            <w:r>
              <w:rPr>
                <w:rFonts w:ascii="Arial" w:hAnsi="Arial" w:cs="Arial"/>
                <w:sz w:val="17"/>
                <w:szCs w:val="17"/>
              </w:rPr>
              <w:br/>
            </w:r>
            <w:r w:rsidRPr="00A65FDD">
              <w:rPr>
                <w:rFonts w:ascii="Arial" w:hAnsi="Arial" w:cs="Arial"/>
                <w:sz w:val="17"/>
                <w:szCs w:val="17"/>
              </w:rPr>
              <w:t>Start your #CognitiveProcurement journey with us, as you are #MeantforMore</w:t>
            </w:r>
            <w:r>
              <w:rPr>
                <w:rFonts w:ascii="Arial" w:hAnsi="Arial" w:cs="Arial"/>
                <w:sz w:val="17"/>
                <w:szCs w:val="17"/>
              </w:rPr>
              <w:t>.</w:t>
            </w:r>
            <w:bookmarkEnd w:id="268"/>
          </w:p>
        </w:tc>
        <w:tc>
          <w:tcPr>
            <w:tcW w:w="5045" w:type="dxa"/>
          </w:tcPr>
          <w:p w14:paraId="2E5CB7AC" w14:textId="4D8FE7C3" w:rsidR="006807B3" w:rsidRPr="00FD2CF0" w:rsidRDefault="006807B3" w:rsidP="00552962">
            <w:pPr>
              <w:rPr>
                <w:rFonts w:ascii="Arial" w:hAnsi="Arial" w:cs="Arial"/>
                <w:sz w:val="17"/>
                <w:szCs w:val="17"/>
              </w:rPr>
            </w:pPr>
          </w:p>
        </w:tc>
      </w:tr>
      <w:tr w:rsidR="006807B3" w:rsidRPr="00FD2CF0" w14:paraId="53A42D54" w14:textId="77777777" w:rsidTr="00552962">
        <w:tc>
          <w:tcPr>
            <w:tcW w:w="9245" w:type="dxa"/>
            <w:gridSpan w:val="2"/>
          </w:tcPr>
          <w:p w14:paraId="1463CC60" w14:textId="77777777" w:rsidR="006807B3" w:rsidRPr="00FD2CF0" w:rsidRDefault="006807B3" w:rsidP="00552962">
            <w:pPr>
              <w:spacing w:after="240"/>
              <w:rPr>
                <w:rFonts w:ascii="Arial" w:hAnsi="Arial" w:cs="Arial"/>
                <w:b/>
                <w:color w:val="00B0F0"/>
                <w:sz w:val="15"/>
                <w:szCs w:val="15"/>
              </w:rPr>
            </w:pPr>
          </w:p>
        </w:tc>
      </w:tr>
      <w:tr w:rsidR="006807B3" w:rsidRPr="00FD2CF0" w14:paraId="1B7A4F11" w14:textId="77777777" w:rsidTr="00552962">
        <w:tc>
          <w:tcPr>
            <w:tcW w:w="9245" w:type="dxa"/>
            <w:gridSpan w:val="2"/>
          </w:tcPr>
          <w:p w14:paraId="31A4D0DD" w14:textId="77777777" w:rsidR="006807B3" w:rsidRPr="00FD2CF0" w:rsidRDefault="006807B3" w:rsidP="00552962">
            <w:pPr>
              <w:spacing w:after="240"/>
              <w:rPr>
                <w:rFonts w:ascii="Arial" w:hAnsi="Arial" w:cs="Arial"/>
                <w:color w:val="7F7F7F" w:themeColor="text1" w:themeTint="80"/>
                <w:sz w:val="18"/>
                <w:szCs w:val="16"/>
              </w:rPr>
            </w:pPr>
            <w:r w:rsidRPr="00FD2CF0">
              <w:rPr>
                <w:rFonts w:ascii="Arial" w:hAnsi="Arial" w:cs="Arial"/>
                <w:b/>
                <w:color w:val="00B0F0"/>
                <w:sz w:val="18"/>
                <w:szCs w:val="16"/>
              </w:rPr>
              <w:t>USA</w:t>
            </w:r>
            <w:r w:rsidRPr="00FD2CF0">
              <w:rPr>
                <w:rFonts w:ascii="Arial" w:hAnsi="Arial" w:cs="Arial"/>
                <w:color w:val="595959" w:themeColor="text1" w:themeTint="A6"/>
                <w:sz w:val="18"/>
                <w:szCs w:val="16"/>
              </w:rPr>
              <w:br/>
            </w:r>
            <w:r w:rsidRPr="00FD2CF0">
              <w:rPr>
                <w:rFonts w:ascii="Arial" w:hAnsi="Arial" w:cs="Arial"/>
                <w:b/>
                <w:color w:val="7F7F7F" w:themeColor="text1" w:themeTint="80"/>
                <w:sz w:val="18"/>
                <w:szCs w:val="16"/>
              </w:rPr>
              <w:t xml:space="preserve">Princeton: </w:t>
            </w:r>
            <w:r w:rsidRPr="00FD2CF0">
              <w:rPr>
                <w:rFonts w:ascii="Arial" w:hAnsi="Arial" w:cs="Arial"/>
                <w:color w:val="7F7F7F" w:themeColor="text1" w:themeTint="80"/>
                <w:sz w:val="18"/>
                <w:szCs w:val="16"/>
              </w:rPr>
              <w:t>103 Carnegie Center, Suite 321, Princeton, New Jersey, United States, 08540 | Ph: 609-799-5664</w:t>
            </w:r>
            <w:r w:rsidRPr="00FD2CF0">
              <w:rPr>
                <w:rFonts w:ascii="Arial" w:hAnsi="Arial" w:cs="Arial"/>
                <w:color w:val="7F7F7F" w:themeColor="text1" w:themeTint="80"/>
                <w:sz w:val="18"/>
                <w:szCs w:val="16"/>
              </w:rPr>
              <w:br/>
            </w:r>
            <w:r w:rsidRPr="00FD2CF0">
              <w:rPr>
                <w:rFonts w:ascii="Arial" w:hAnsi="Arial" w:cs="Arial"/>
                <w:b/>
                <w:color w:val="7F7F7F" w:themeColor="text1" w:themeTint="80"/>
                <w:sz w:val="18"/>
                <w:szCs w:val="16"/>
              </w:rPr>
              <w:br/>
              <w:t>Chicago:</w:t>
            </w:r>
            <w:r w:rsidRPr="00FD2CF0">
              <w:rPr>
                <w:rFonts w:ascii="Arial" w:hAnsi="Arial" w:cs="Arial"/>
                <w:color w:val="7F7F7F" w:themeColor="text1" w:themeTint="80"/>
                <w:sz w:val="18"/>
                <w:szCs w:val="16"/>
              </w:rPr>
              <w:t xml:space="preserve"> 5600 N River Road, Suite 800 Rosemont, IL 60018 Ph: 847-993-3180</w:t>
            </w:r>
            <w:r w:rsidRPr="00FD2CF0">
              <w:rPr>
                <w:rFonts w:ascii="Arial" w:hAnsi="Arial" w:cs="Arial"/>
                <w:color w:val="7F7F7F" w:themeColor="text1" w:themeTint="80"/>
                <w:sz w:val="18"/>
                <w:szCs w:val="16"/>
              </w:rPr>
              <w:br/>
            </w:r>
            <w:r w:rsidRPr="00FD2CF0">
              <w:rPr>
                <w:rFonts w:ascii="Arial" w:hAnsi="Arial" w:cs="Arial"/>
                <w:b/>
                <w:color w:val="7F7F7F" w:themeColor="text1" w:themeTint="80"/>
                <w:sz w:val="18"/>
                <w:szCs w:val="16"/>
              </w:rPr>
              <w:br/>
              <w:t>Atlanta:</w:t>
            </w:r>
            <w:r w:rsidRPr="00FD2CF0">
              <w:rPr>
                <w:rFonts w:ascii="Arial" w:hAnsi="Arial" w:cs="Arial"/>
                <w:color w:val="7F7F7F" w:themeColor="text1" w:themeTint="80"/>
                <w:sz w:val="18"/>
                <w:szCs w:val="16"/>
              </w:rPr>
              <w:t xml:space="preserve"> 555 North Point Center East; 4th Floor, Alpharetta, GA 30022 Ph: 678-366-5000</w:t>
            </w:r>
          </w:p>
          <w:p w14:paraId="1AED89C6" w14:textId="77777777" w:rsidR="006807B3" w:rsidRPr="00FD2CF0" w:rsidRDefault="006807B3" w:rsidP="00552962">
            <w:pPr>
              <w:spacing w:after="240"/>
              <w:rPr>
                <w:rFonts w:ascii="Arial" w:hAnsi="Arial" w:cs="Arial"/>
                <w:color w:val="7F7F7F" w:themeColor="text1" w:themeTint="80"/>
                <w:sz w:val="18"/>
                <w:szCs w:val="16"/>
              </w:rPr>
            </w:pPr>
            <w:r w:rsidRPr="00FD2CF0">
              <w:rPr>
                <w:rFonts w:ascii="Arial" w:hAnsi="Arial" w:cs="Arial"/>
                <w:b/>
                <w:color w:val="00B0F0"/>
                <w:sz w:val="18"/>
                <w:szCs w:val="16"/>
              </w:rPr>
              <w:t>UK</w:t>
            </w:r>
            <w:r w:rsidRPr="00FD2CF0">
              <w:rPr>
                <w:rFonts w:ascii="Arial" w:hAnsi="Arial" w:cs="Arial"/>
                <w:color w:val="595959" w:themeColor="text1" w:themeTint="A6"/>
                <w:sz w:val="18"/>
                <w:szCs w:val="16"/>
              </w:rPr>
              <w:br/>
            </w:r>
            <w:r w:rsidRPr="00FD2CF0">
              <w:rPr>
                <w:rFonts w:ascii="Arial" w:hAnsi="Arial" w:cs="Arial"/>
                <w:b/>
                <w:color w:val="7F7F7F" w:themeColor="text1" w:themeTint="80"/>
                <w:sz w:val="18"/>
                <w:szCs w:val="16"/>
              </w:rPr>
              <w:t>London:</w:t>
            </w:r>
            <w:r w:rsidRPr="00FD2CF0">
              <w:rPr>
                <w:rFonts w:ascii="Arial" w:hAnsi="Arial" w:cs="Arial"/>
                <w:color w:val="7F7F7F" w:themeColor="text1" w:themeTint="80"/>
                <w:sz w:val="18"/>
                <w:szCs w:val="16"/>
              </w:rPr>
              <w:t xml:space="preserve"> Regus - Reading, Office No 335, 400 Thames Valley Park Drive Reading, Berkshire, England, United Kingdom, RG6 1PT +44 (0)808 189 0327 | +44 (0)808 189 1423</w:t>
            </w:r>
          </w:p>
          <w:p w14:paraId="25CB4274" w14:textId="77777777" w:rsidR="006807B3" w:rsidRPr="00FD2CF0" w:rsidRDefault="006807B3" w:rsidP="00552962">
            <w:pPr>
              <w:spacing w:after="240"/>
              <w:rPr>
                <w:rFonts w:ascii="Arial" w:hAnsi="Arial" w:cs="Arial"/>
                <w:color w:val="7F7F7F" w:themeColor="text1" w:themeTint="80"/>
                <w:sz w:val="18"/>
                <w:szCs w:val="16"/>
              </w:rPr>
            </w:pPr>
            <w:r w:rsidRPr="00FD2CF0">
              <w:rPr>
                <w:rFonts w:ascii="Arial" w:hAnsi="Arial" w:cs="Arial"/>
                <w:b/>
                <w:color w:val="00B0F0"/>
                <w:sz w:val="18"/>
                <w:szCs w:val="16"/>
              </w:rPr>
              <w:t>NETHERLANDS</w:t>
            </w:r>
            <w:r w:rsidRPr="00FD2CF0">
              <w:rPr>
                <w:rFonts w:ascii="Arial" w:hAnsi="Arial" w:cs="Arial"/>
                <w:color w:val="595959" w:themeColor="text1" w:themeTint="A6"/>
                <w:sz w:val="18"/>
                <w:szCs w:val="16"/>
              </w:rPr>
              <w:br/>
            </w:r>
            <w:r w:rsidRPr="00FD2CF0">
              <w:rPr>
                <w:rFonts w:ascii="Arial" w:hAnsi="Arial" w:cs="Arial"/>
                <w:b/>
                <w:color w:val="7F7F7F" w:themeColor="text1" w:themeTint="80"/>
                <w:sz w:val="18"/>
                <w:szCs w:val="16"/>
              </w:rPr>
              <w:t>Amsterdam:</w:t>
            </w:r>
            <w:r w:rsidRPr="00FD2CF0">
              <w:rPr>
                <w:rFonts w:ascii="Arial" w:hAnsi="Arial" w:cs="Arial"/>
                <w:color w:val="7F7F7F" w:themeColor="text1" w:themeTint="80"/>
                <w:sz w:val="18"/>
                <w:szCs w:val="16"/>
              </w:rPr>
              <w:t xml:space="preserve"> Zycus Infotech Netherlands B.V, REGUS, </w:t>
            </w:r>
            <w:proofErr w:type="spellStart"/>
            <w:r w:rsidRPr="00FD2CF0">
              <w:rPr>
                <w:rFonts w:ascii="Arial" w:hAnsi="Arial" w:cs="Arial"/>
                <w:color w:val="7F7F7F" w:themeColor="text1" w:themeTint="80"/>
                <w:sz w:val="18"/>
                <w:szCs w:val="16"/>
              </w:rPr>
              <w:t>Herengracht</w:t>
            </w:r>
            <w:proofErr w:type="spellEnd"/>
            <w:r w:rsidRPr="00FD2CF0">
              <w:rPr>
                <w:rFonts w:ascii="Arial" w:hAnsi="Arial" w:cs="Arial"/>
                <w:color w:val="7F7F7F" w:themeColor="text1" w:themeTint="80"/>
                <w:sz w:val="18"/>
                <w:szCs w:val="16"/>
              </w:rPr>
              <w:t xml:space="preserve"> 282, 1016BX Amsterdam, The Netherlands</w:t>
            </w:r>
          </w:p>
          <w:p w14:paraId="01C12799" w14:textId="77777777" w:rsidR="006807B3" w:rsidRPr="00FD2CF0" w:rsidRDefault="006807B3" w:rsidP="00552962">
            <w:pPr>
              <w:spacing w:after="240"/>
              <w:rPr>
                <w:rFonts w:ascii="Arial" w:hAnsi="Arial" w:cs="Arial"/>
                <w:color w:val="7F7F7F" w:themeColor="text1" w:themeTint="80"/>
                <w:sz w:val="18"/>
                <w:szCs w:val="16"/>
              </w:rPr>
            </w:pPr>
            <w:r w:rsidRPr="00FD2CF0">
              <w:rPr>
                <w:rFonts w:ascii="Arial" w:hAnsi="Arial" w:cs="Arial"/>
                <w:b/>
                <w:color w:val="00B0F0"/>
                <w:sz w:val="18"/>
                <w:szCs w:val="16"/>
              </w:rPr>
              <w:t>ASIA</w:t>
            </w:r>
            <w:r w:rsidRPr="00FD2CF0">
              <w:rPr>
                <w:rFonts w:ascii="Arial" w:hAnsi="Arial" w:cs="Arial"/>
                <w:color w:val="595959" w:themeColor="text1" w:themeTint="A6"/>
                <w:sz w:val="18"/>
                <w:szCs w:val="16"/>
              </w:rPr>
              <w:br/>
            </w:r>
            <w:r w:rsidRPr="00FD2CF0">
              <w:rPr>
                <w:rFonts w:ascii="Arial" w:hAnsi="Arial" w:cs="Arial"/>
                <w:b/>
                <w:color w:val="7F7F7F" w:themeColor="text1" w:themeTint="80"/>
                <w:sz w:val="18"/>
                <w:szCs w:val="16"/>
              </w:rPr>
              <w:t>Mumbai</w:t>
            </w:r>
            <w:r w:rsidRPr="00FD2CF0">
              <w:rPr>
                <w:rFonts w:ascii="Arial" w:hAnsi="Arial" w:cs="Arial"/>
                <w:color w:val="7F7F7F" w:themeColor="text1" w:themeTint="80"/>
                <w:sz w:val="18"/>
                <w:szCs w:val="16"/>
              </w:rPr>
              <w:t xml:space="preserve">: Plot No. GJ-07, </w:t>
            </w:r>
            <w:proofErr w:type="spellStart"/>
            <w:r w:rsidRPr="00FD2CF0">
              <w:rPr>
                <w:rFonts w:ascii="Arial" w:hAnsi="Arial" w:cs="Arial"/>
                <w:color w:val="7F7F7F" w:themeColor="text1" w:themeTint="80"/>
                <w:sz w:val="18"/>
                <w:szCs w:val="16"/>
              </w:rPr>
              <w:t>Seepz</w:t>
            </w:r>
            <w:proofErr w:type="spellEnd"/>
            <w:r w:rsidRPr="00FD2CF0">
              <w:rPr>
                <w:rFonts w:ascii="Arial" w:hAnsi="Arial" w:cs="Arial"/>
                <w:color w:val="7F7F7F" w:themeColor="text1" w:themeTint="80"/>
                <w:sz w:val="18"/>
                <w:szCs w:val="16"/>
              </w:rPr>
              <w:t xml:space="preserve">++, </w:t>
            </w:r>
            <w:proofErr w:type="spellStart"/>
            <w:r w:rsidRPr="00FD2CF0">
              <w:rPr>
                <w:rFonts w:ascii="Arial" w:hAnsi="Arial" w:cs="Arial"/>
                <w:color w:val="7F7F7F" w:themeColor="text1" w:themeTint="80"/>
                <w:sz w:val="18"/>
                <w:szCs w:val="16"/>
              </w:rPr>
              <w:t>Seepz</w:t>
            </w:r>
            <w:proofErr w:type="spellEnd"/>
            <w:r w:rsidRPr="00FD2CF0">
              <w:rPr>
                <w:rFonts w:ascii="Arial" w:hAnsi="Arial" w:cs="Arial"/>
                <w:color w:val="7F7F7F" w:themeColor="text1" w:themeTint="80"/>
                <w:sz w:val="18"/>
                <w:szCs w:val="16"/>
              </w:rPr>
              <w:t xml:space="preserve"> SEZ, Andheri (East), Mumbai - 400 096 Ph: +91-22-66407676 | Plot No. GJ – 03, </w:t>
            </w:r>
            <w:proofErr w:type="spellStart"/>
            <w:r w:rsidRPr="00FD2CF0">
              <w:rPr>
                <w:rFonts w:ascii="Arial" w:hAnsi="Arial" w:cs="Arial"/>
                <w:color w:val="7F7F7F" w:themeColor="text1" w:themeTint="80"/>
                <w:sz w:val="18"/>
                <w:szCs w:val="16"/>
              </w:rPr>
              <w:t>Seepz</w:t>
            </w:r>
            <w:proofErr w:type="spellEnd"/>
            <w:r w:rsidRPr="00FD2CF0">
              <w:rPr>
                <w:rFonts w:ascii="Arial" w:hAnsi="Arial" w:cs="Arial"/>
                <w:color w:val="7F7F7F" w:themeColor="text1" w:themeTint="80"/>
                <w:sz w:val="18"/>
                <w:szCs w:val="16"/>
              </w:rPr>
              <w:t xml:space="preserve">++, </w:t>
            </w:r>
            <w:proofErr w:type="spellStart"/>
            <w:r w:rsidRPr="00FD2CF0">
              <w:rPr>
                <w:rFonts w:ascii="Arial" w:hAnsi="Arial" w:cs="Arial"/>
                <w:color w:val="7F7F7F" w:themeColor="text1" w:themeTint="80"/>
                <w:sz w:val="18"/>
                <w:szCs w:val="16"/>
              </w:rPr>
              <w:t>Seepz</w:t>
            </w:r>
            <w:proofErr w:type="spellEnd"/>
            <w:r w:rsidRPr="00FD2CF0">
              <w:rPr>
                <w:rFonts w:ascii="Arial" w:hAnsi="Arial" w:cs="Arial"/>
                <w:color w:val="7F7F7F" w:themeColor="text1" w:themeTint="80"/>
                <w:sz w:val="18"/>
                <w:szCs w:val="16"/>
              </w:rPr>
              <w:t xml:space="preserve"> SEZ Andheri (East), Mumbai 400 096  | Ph: +91-22-66407676</w:t>
            </w:r>
            <w:r w:rsidRPr="00FD2CF0">
              <w:rPr>
                <w:rFonts w:ascii="Arial" w:hAnsi="Arial" w:cs="Arial"/>
                <w:color w:val="7F7F7F" w:themeColor="text1" w:themeTint="80"/>
                <w:sz w:val="18"/>
                <w:szCs w:val="16"/>
              </w:rPr>
              <w:br/>
            </w:r>
            <w:r w:rsidRPr="00FD2CF0">
              <w:rPr>
                <w:rFonts w:ascii="Arial" w:hAnsi="Arial" w:cs="Arial"/>
                <w:b/>
                <w:color w:val="7F7F7F" w:themeColor="text1" w:themeTint="80"/>
                <w:sz w:val="18"/>
                <w:szCs w:val="16"/>
              </w:rPr>
              <w:br/>
              <w:t>Pune:</w:t>
            </w:r>
            <w:r w:rsidRPr="00FD2CF0">
              <w:rPr>
                <w:rFonts w:ascii="Arial" w:hAnsi="Arial" w:cs="Arial"/>
                <w:color w:val="7F7F7F" w:themeColor="text1" w:themeTint="80"/>
                <w:sz w:val="18"/>
                <w:szCs w:val="16"/>
              </w:rPr>
              <w:t xml:space="preserve"> Pride Purple Accord, 2nd Floor 205/208, Above Vijay Sales, Next to Hotel </w:t>
            </w:r>
            <w:proofErr w:type="spellStart"/>
            <w:r w:rsidRPr="00FD2CF0">
              <w:rPr>
                <w:rFonts w:ascii="Arial" w:hAnsi="Arial" w:cs="Arial"/>
                <w:color w:val="7F7F7F" w:themeColor="text1" w:themeTint="80"/>
                <w:sz w:val="18"/>
                <w:szCs w:val="16"/>
              </w:rPr>
              <w:t>Mahableshwar</w:t>
            </w:r>
            <w:proofErr w:type="spellEnd"/>
            <w:r w:rsidRPr="00FD2CF0">
              <w:rPr>
                <w:rFonts w:ascii="Arial" w:hAnsi="Arial" w:cs="Arial"/>
                <w:color w:val="7F7F7F" w:themeColor="text1" w:themeTint="80"/>
                <w:sz w:val="18"/>
                <w:szCs w:val="16"/>
              </w:rPr>
              <w:t>, Baner Road, Pune - 411045 Ph: +91-22-66407676</w:t>
            </w:r>
            <w:r w:rsidRPr="00FD2CF0">
              <w:rPr>
                <w:rFonts w:ascii="Arial" w:hAnsi="Arial" w:cs="Arial"/>
                <w:color w:val="7F7F7F" w:themeColor="text1" w:themeTint="80"/>
                <w:sz w:val="18"/>
                <w:szCs w:val="16"/>
              </w:rPr>
              <w:br/>
            </w:r>
            <w:r w:rsidRPr="00FD2CF0">
              <w:rPr>
                <w:rFonts w:ascii="Arial" w:hAnsi="Arial" w:cs="Arial"/>
                <w:b/>
                <w:color w:val="7F7F7F" w:themeColor="text1" w:themeTint="80"/>
                <w:sz w:val="18"/>
                <w:szCs w:val="16"/>
              </w:rPr>
              <w:br/>
              <w:t>Bangalore:</w:t>
            </w:r>
            <w:r w:rsidRPr="00FD2CF0">
              <w:rPr>
                <w:rFonts w:ascii="Arial" w:hAnsi="Arial" w:cs="Arial"/>
                <w:color w:val="7F7F7F" w:themeColor="text1" w:themeTint="80"/>
                <w:sz w:val="18"/>
                <w:szCs w:val="16"/>
              </w:rPr>
              <w:t xml:space="preserve"> 6th floor, Garnet Building, </w:t>
            </w:r>
            <w:proofErr w:type="spellStart"/>
            <w:r w:rsidRPr="00FD2CF0">
              <w:rPr>
                <w:rFonts w:ascii="Arial" w:hAnsi="Arial" w:cs="Arial"/>
                <w:color w:val="7F7F7F" w:themeColor="text1" w:themeTint="80"/>
                <w:sz w:val="18"/>
                <w:szCs w:val="16"/>
              </w:rPr>
              <w:t>Bagmane</w:t>
            </w:r>
            <w:proofErr w:type="spellEnd"/>
            <w:r w:rsidRPr="00FD2CF0">
              <w:rPr>
                <w:rFonts w:ascii="Arial" w:hAnsi="Arial" w:cs="Arial"/>
                <w:color w:val="7F7F7F" w:themeColor="text1" w:themeTint="80"/>
                <w:sz w:val="18"/>
                <w:szCs w:val="16"/>
              </w:rPr>
              <w:t xml:space="preserve"> Developers Pvt Ltd-SEZ II, </w:t>
            </w:r>
            <w:proofErr w:type="spellStart"/>
            <w:r w:rsidRPr="00FD2CF0">
              <w:rPr>
                <w:rFonts w:ascii="Arial" w:hAnsi="Arial" w:cs="Arial"/>
                <w:color w:val="7F7F7F" w:themeColor="text1" w:themeTint="80"/>
                <w:sz w:val="18"/>
                <w:szCs w:val="16"/>
              </w:rPr>
              <w:t>Bagmane</w:t>
            </w:r>
            <w:proofErr w:type="spellEnd"/>
            <w:r w:rsidRPr="00FD2CF0">
              <w:rPr>
                <w:rFonts w:ascii="Arial" w:hAnsi="Arial" w:cs="Arial"/>
                <w:color w:val="7F7F7F" w:themeColor="text1" w:themeTint="80"/>
                <w:sz w:val="18"/>
                <w:szCs w:val="16"/>
              </w:rPr>
              <w:t xml:space="preserve"> World Technology Centre, Mahadevapura, KR Puram </w:t>
            </w:r>
            <w:proofErr w:type="spellStart"/>
            <w:r w:rsidRPr="00FD2CF0">
              <w:rPr>
                <w:rFonts w:ascii="Arial" w:hAnsi="Arial" w:cs="Arial"/>
                <w:color w:val="7F7F7F" w:themeColor="text1" w:themeTint="80"/>
                <w:sz w:val="18"/>
                <w:szCs w:val="16"/>
              </w:rPr>
              <w:t>Hobli</w:t>
            </w:r>
            <w:proofErr w:type="spellEnd"/>
            <w:r w:rsidRPr="00FD2CF0">
              <w:rPr>
                <w:rFonts w:ascii="Arial" w:hAnsi="Arial" w:cs="Arial"/>
                <w:color w:val="7F7F7F" w:themeColor="text1" w:themeTint="80"/>
                <w:sz w:val="18"/>
                <w:szCs w:val="16"/>
              </w:rPr>
              <w:t>, Marathahalli Outer Ring Road, Bengaluru (Bangalore), Karnataka, Bengaluru, 560048</w:t>
            </w:r>
          </w:p>
          <w:p w14:paraId="6A18C8AF" w14:textId="77777777" w:rsidR="006807B3" w:rsidRPr="00FD2CF0" w:rsidRDefault="006807B3" w:rsidP="00552962">
            <w:pPr>
              <w:spacing w:after="240"/>
              <w:rPr>
                <w:rFonts w:ascii="Arial" w:hAnsi="Arial" w:cs="Arial"/>
                <w:color w:val="7F7F7F" w:themeColor="text1" w:themeTint="80"/>
                <w:sz w:val="18"/>
                <w:szCs w:val="16"/>
              </w:rPr>
            </w:pPr>
            <w:r w:rsidRPr="00FD2CF0">
              <w:rPr>
                <w:rFonts w:ascii="Arial" w:hAnsi="Arial" w:cs="Arial"/>
                <w:b/>
                <w:color w:val="00B0F0"/>
                <w:sz w:val="18"/>
                <w:szCs w:val="16"/>
              </w:rPr>
              <w:t>AUSTRALIA</w:t>
            </w:r>
            <w:r w:rsidRPr="00FD2CF0">
              <w:rPr>
                <w:rFonts w:ascii="Arial" w:hAnsi="Arial" w:cs="Arial"/>
                <w:color w:val="595959" w:themeColor="text1" w:themeTint="A6"/>
                <w:sz w:val="18"/>
                <w:szCs w:val="16"/>
              </w:rPr>
              <w:br/>
            </w:r>
            <w:r w:rsidRPr="00FD2CF0">
              <w:rPr>
                <w:rFonts w:ascii="Arial" w:hAnsi="Arial" w:cs="Arial"/>
                <w:b/>
                <w:color w:val="7F7F7F" w:themeColor="text1" w:themeTint="80"/>
                <w:sz w:val="18"/>
                <w:szCs w:val="16"/>
              </w:rPr>
              <w:t>Melbourne</w:t>
            </w:r>
            <w:r w:rsidRPr="00FD2CF0">
              <w:rPr>
                <w:rFonts w:ascii="Arial" w:hAnsi="Arial" w:cs="Arial"/>
                <w:color w:val="7F7F7F" w:themeColor="text1" w:themeTint="80"/>
                <w:sz w:val="18"/>
                <w:szCs w:val="16"/>
              </w:rPr>
              <w:t>: Level 9, 440 Collins Street, Melbourne VIC 3000</w:t>
            </w:r>
          </w:p>
          <w:p w14:paraId="53D7D2F1" w14:textId="77777777" w:rsidR="006807B3" w:rsidRPr="00FD2CF0" w:rsidRDefault="006807B3" w:rsidP="00552962">
            <w:pPr>
              <w:spacing w:after="240"/>
              <w:rPr>
                <w:rFonts w:ascii="Arial" w:hAnsi="Arial" w:cs="Arial"/>
                <w:color w:val="7F7F7F" w:themeColor="text1" w:themeTint="80"/>
                <w:sz w:val="18"/>
                <w:szCs w:val="16"/>
              </w:rPr>
            </w:pPr>
            <w:r w:rsidRPr="00FD2CF0">
              <w:rPr>
                <w:rFonts w:ascii="Arial" w:hAnsi="Arial" w:cs="Arial"/>
                <w:b/>
                <w:color w:val="00B0F0"/>
                <w:sz w:val="18"/>
                <w:szCs w:val="16"/>
              </w:rPr>
              <w:t>MIDDLE EAST</w:t>
            </w:r>
            <w:r w:rsidRPr="00FD2CF0">
              <w:rPr>
                <w:rFonts w:ascii="Arial" w:hAnsi="Arial" w:cs="Arial"/>
                <w:color w:val="595959" w:themeColor="text1" w:themeTint="A6"/>
                <w:sz w:val="18"/>
                <w:szCs w:val="16"/>
              </w:rPr>
              <w:br/>
            </w:r>
            <w:r w:rsidRPr="00FD2CF0">
              <w:rPr>
                <w:rFonts w:ascii="Arial" w:hAnsi="Arial" w:cs="Arial"/>
                <w:b/>
                <w:color w:val="7F7F7F" w:themeColor="text1" w:themeTint="80"/>
                <w:sz w:val="18"/>
                <w:szCs w:val="16"/>
              </w:rPr>
              <w:t>Dubai:</w:t>
            </w:r>
            <w:r w:rsidRPr="00FD2CF0">
              <w:rPr>
                <w:rFonts w:ascii="Arial" w:hAnsi="Arial" w:cs="Arial"/>
                <w:color w:val="7F7F7F" w:themeColor="text1" w:themeTint="80"/>
                <w:sz w:val="18"/>
                <w:szCs w:val="16"/>
              </w:rPr>
              <w:t xml:space="preserve"> Unit EX – 20 , Building No 12 , Dubai Internet City, Dubai , UAE , PO BOX No. 73000</w:t>
            </w:r>
          </w:p>
          <w:p w14:paraId="19C45194" w14:textId="77777777" w:rsidR="006807B3" w:rsidRPr="00FD2CF0" w:rsidRDefault="006807B3" w:rsidP="00552962">
            <w:pPr>
              <w:spacing w:after="240"/>
              <w:rPr>
                <w:rFonts w:ascii="Arial" w:hAnsi="Arial" w:cs="Arial"/>
                <w:sz w:val="17"/>
                <w:szCs w:val="17"/>
              </w:rPr>
            </w:pPr>
            <w:r w:rsidRPr="00FD2CF0">
              <w:rPr>
                <w:rFonts w:ascii="Arial" w:hAnsi="Arial" w:cs="Arial"/>
                <w:b/>
                <w:color w:val="00B0F0"/>
                <w:sz w:val="18"/>
                <w:szCs w:val="16"/>
              </w:rPr>
              <w:t>SOUTH EAST</w:t>
            </w:r>
            <w:r w:rsidRPr="00FD2CF0">
              <w:rPr>
                <w:rFonts w:ascii="Arial" w:hAnsi="Arial" w:cs="Arial"/>
                <w:color w:val="595959" w:themeColor="text1" w:themeTint="A6"/>
                <w:sz w:val="18"/>
                <w:szCs w:val="16"/>
              </w:rPr>
              <w:br/>
            </w:r>
            <w:r w:rsidRPr="00FD2CF0">
              <w:rPr>
                <w:rFonts w:ascii="Arial" w:hAnsi="Arial" w:cs="Arial"/>
                <w:b/>
                <w:color w:val="7F7F7F" w:themeColor="text1" w:themeTint="80"/>
                <w:sz w:val="18"/>
                <w:szCs w:val="16"/>
              </w:rPr>
              <w:t>Singapore:</w:t>
            </w:r>
            <w:r w:rsidRPr="00FD2CF0">
              <w:rPr>
                <w:rFonts w:ascii="Arial" w:hAnsi="Arial" w:cs="Arial"/>
                <w:color w:val="7F7F7F" w:themeColor="text1" w:themeTint="80"/>
                <w:sz w:val="18"/>
                <w:szCs w:val="16"/>
              </w:rPr>
              <w:t xml:space="preserve"> 101 Cecil Street, #20-11, Tong ENG Building - 069533</w:t>
            </w:r>
          </w:p>
        </w:tc>
      </w:tr>
    </w:tbl>
    <w:p w14:paraId="2554EC4E" w14:textId="77777777" w:rsidR="006807B3" w:rsidRPr="006807B3" w:rsidRDefault="006807B3" w:rsidP="000F0E52">
      <w:pPr>
        <w:rPr>
          <w:rFonts w:ascii="Arial" w:hAnsi="Arial" w:cs="Arial"/>
          <w:b/>
          <w:bCs/>
          <w:sz w:val="17"/>
          <w:szCs w:val="17"/>
        </w:rPr>
      </w:pPr>
    </w:p>
    <w:sectPr w:rsidR="006807B3" w:rsidRPr="006807B3" w:rsidSect="005D26B7">
      <w:headerReference w:type="even" r:id="rId25"/>
      <w:headerReference w:type="default" r:id="rId26"/>
      <w:footerReference w:type="default" r:id="rId27"/>
      <w:headerReference w:type="first" r:id="rId28"/>
      <w:pgSz w:w="11909" w:h="16834" w:code="9"/>
      <w:pgMar w:top="216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Dave Terpstra (Consultant)" w:date="2024-10-29T09:56:00Z" w:initials="DT">
    <w:p w14:paraId="5874948B" w14:textId="77777777" w:rsidR="004F33F9" w:rsidRDefault="004F33F9" w:rsidP="004F33F9">
      <w:pPr>
        <w:pStyle w:val="CommentText"/>
      </w:pPr>
      <w:r>
        <w:rPr>
          <w:rStyle w:val="CommentReference"/>
        </w:rPr>
        <w:annotationRef/>
      </w:r>
      <w:r>
        <w:t xml:space="preserve">@Neeraj Jahagirdar (Consultant) please add a signoff table  here, same as in the IAD. Then @Anand Agrawal please add the names and what sections they will review. We should ensure we get the signoff email and embedd it in the document for signoff. Thks. </w:t>
      </w:r>
    </w:p>
  </w:comment>
  <w:comment w:id="5" w:author="Anand Agrawal" w:date="2024-10-29T10:43:00Z" w:initials="AA">
    <w:p w14:paraId="528F77DF" w14:textId="11042DCC" w:rsidR="00F24CFF" w:rsidRDefault="00F24CFF">
      <w:pPr>
        <w:pStyle w:val="CommentText"/>
      </w:pPr>
      <w:r>
        <w:rPr>
          <w:rStyle w:val="CommentReference"/>
        </w:rPr>
        <w:annotationRef/>
      </w:r>
      <w:r>
        <w:fldChar w:fldCharType="begin"/>
      </w:r>
      <w:r>
        <w:instrText xml:space="preserve"> HYPERLINK "mailto:dterpstra@Gavi.org"</w:instrText>
      </w:r>
      <w:bookmarkStart w:id="6" w:name="_@_EE1D4265F8D548C39F263F668B4C6D9FZ"/>
      <w:r>
        <w:fldChar w:fldCharType="separate"/>
      </w:r>
      <w:bookmarkEnd w:id="6"/>
      <w:r w:rsidRPr="29519EFE">
        <w:rPr>
          <w:rStyle w:val="Mention"/>
          <w:noProof/>
        </w:rPr>
        <w:t>@Dave Terpstra (Consultant)</w:t>
      </w:r>
      <w:r>
        <w:fldChar w:fldCharType="end"/>
      </w:r>
      <w:r w:rsidRPr="36A38ABC">
        <w:t xml:space="preserve"> - update. We will check on the Workato piece and confirm</w:t>
      </w:r>
    </w:p>
  </w:comment>
  <w:comment w:id="7" w:author="Anand Agrawal" w:date="2024-10-29T10:31:00Z" w:initials="AA">
    <w:p w14:paraId="186445D1" w14:textId="245985D1" w:rsidR="00F24CFF" w:rsidRDefault="00F24CFF">
      <w:pPr>
        <w:pStyle w:val="CommentText"/>
      </w:pPr>
      <w:r>
        <w:rPr>
          <w:rStyle w:val="CommentReference"/>
        </w:rPr>
        <w:annotationRef/>
      </w:r>
      <w:r>
        <w:fldChar w:fldCharType="begin"/>
      </w:r>
      <w:r>
        <w:instrText xml:space="preserve"> HYPERLINK "mailto:bdas@gavi.org"</w:instrText>
      </w:r>
      <w:bookmarkStart w:id="9" w:name="_@_3F56D97FB83F4F74812FBC4EFD3A78ACZ"/>
      <w:r>
        <w:fldChar w:fldCharType="separate"/>
      </w:r>
      <w:bookmarkEnd w:id="9"/>
      <w:r w:rsidRPr="15AF367C">
        <w:rPr>
          <w:rStyle w:val="Mention"/>
          <w:noProof/>
        </w:rPr>
        <w:t>@Bhaskar Das (Consultant)</w:t>
      </w:r>
      <w:r>
        <w:fldChar w:fldCharType="end"/>
      </w:r>
      <w:r w:rsidRPr="06136181">
        <w:t xml:space="preserve"> - Will you review the Workato piece, or will there be someone else. If someone else, please update the name. </w:t>
      </w:r>
    </w:p>
  </w:comment>
  <w:comment w:id="20" w:author="Neeraj Jahagirdar" w:date="2024-10-29T14:59:00Z" w:initials="NJ">
    <w:p w14:paraId="3E728035" w14:textId="77777777" w:rsidR="00F24CFF" w:rsidRDefault="00235145" w:rsidP="00F24CFF">
      <w:pPr>
        <w:pStyle w:val="CommentText"/>
      </w:pPr>
      <w:r>
        <w:rPr>
          <w:rStyle w:val="CommentReference"/>
        </w:rPr>
        <w:annotationRef/>
      </w:r>
      <w:r w:rsidR="00F24CFF">
        <w:t>@Dave - I have added the table.</w:t>
      </w:r>
    </w:p>
    <w:p w14:paraId="059016DC" w14:textId="77777777" w:rsidR="00F24CFF" w:rsidRDefault="00F24CFF" w:rsidP="00F24CFF">
      <w:pPr>
        <w:pStyle w:val="CommentText"/>
      </w:pPr>
      <w:r>
        <w:t>@Anand please update the table as discussed in chats</w:t>
      </w:r>
    </w:p>
  </w:comment>
  <w:comment w:id="146" w:author="Dave Terpstra (Consultant)" w:date="2024-10-28T09:58:00Z" w:initials="DT">
    <w:p w14:paraId="1537B85D" w14:textId="173AF400" w:rsidR="004374AE" w:rsidRDefault="004374AE" w:rsidP="004374AE">
      <w:pPr>
        <w:pStyle w:val="CommentText"/>
      </w:pPr>
      <w:r>
        <w:rPr>
          <w:rStyle w:val="CommentReference"/>
        </w:rPr>
        <w:annotationRef/>
      </w:r>
      <w:r>
        <w:fldChar w:fldCharType="begin"/>
      </w:r>
      <w:r>
        <w:instrText>HYPERLINK "mailto:aagrawal@gavi.org"</w:instrText>
      </w:r>
      <w:bookmarkStart w:id="148" w:name="_@_1BF7565690E04D4284051E94066C3DDAZ"/>
      <w:r>
        <w:fldChar w:fldCharType="separate"/>
      </w:r>
      <w:bookmarkEnd w:id="148"/>
      <w:r w:rsidRPr="004374AE">
        <w:rPr>
          <w:rStyle w:val="Mention"/>
          <w:noProof/>
        </w:rPr>
        <w:t>@Anand Agrawal</w:t>
      </w:r>
      <w:r>
        <w:fldChar w:fldCharType="end"/>
      </w:r>
      <w:r>
        <w:t xml:space="preserve"> this is as per Bertrand’s comment, please check. </w:t>
      </w:r>
    </w:p>
  </w:comment>
  <w:comment w:id="147" w:author="Anand Agrawal" w:date="2024-10-29T10:36:00Z" w:initials="AA">
    <w:p w14:paraId="4A540C42" w14:textId="6C01D474" w:rsidR="00F24CFF" w:rsidRDefault="00F24CFF">
      <w:pPr>
        <w:pStyle w:val="CommentText"/>
      </w:pPr>
      <w:r>
        <w:rPr>
          <w:rStyle w:val="CommentReference"/>
        </w:rPr>
        <w:annotationRef/>
      </w:r>
      <w:r>
        <w:fldChar w:fldCharType="begin"/>
      </w:r>
      <w:r>
        <w:instrText xml:space="preserve"> HYPERLINK "mailto:bdas@gavi.org"</w:instrText>
      </w:r>
      <w:bookmarkStart w:id="149" w:name="_@_0C468E6339654F86B77DFB1E6E7B5624Z"/>
      <w:r>
        <w:fldChar w:fldCharType="separate"/>
      </w:r>
      <w:bookmarkEnd w:id="149"/>
      <w:r w:rsidRPr="12F61FB9">
        <w:rPr>
          <w:rStyle w:val="Mention"/>
          <w:noProof/>
        </w:rPr>
        <w:t>@Bhaskar Das (Consultant), please update me on SalesForce. I was not part of any SalesForce discussion. Is it just opening room for future integratio</w:t>
      </w:r>
      <w:r>
        <w:fldChar w:fldCharType="end"/>
      </w:r>
      <w:r w:rsidRPr="7D791F80">
        <w:t>n?</w:t>
      </w:r>
    </w:p>
  </w:comment>
  <w:comment w:id="184" w:author="Dave Terpstra (Consultant)" w:date="2024-10-28T10:16:00Z" w:initials="DT">
    <w:p w14:paraId="18BE7343" w14:textId="4DABFCC9" w:rsidR="008D2B52" w:rsidRDefault="008D2B52" w:rsidP="008D2B52">
      <w:pPr>
        <w:pStyle w:val="CommentText"/>
      </w:pPr>
      <w:r>
        <w:rPr>
          <w:rStyle w:val="CommentReference"/>
        </w:rPr>
        <w:annotationRef/>
      </w:r>
      <w:r>
        <w:fldChar w:fldCharType="begin"/>
      </w:r>
      <w:r>
        <w:instrText>HYPERLINK "mailto:njahagirdar@gavi.org"</w:instrText>
      </w:r>
      <w:bookmarkStart w:id="189" w:name="_@_CFDFA49049F148C78859E6C6E5719628Z"/>
      <w:r>
        <w:fldChar w:fldCharType="separate"/>
      </w:r>
      <w:bookmarkEnd w:id="189"/>
      <w:r w:rsidRPr="008D2B52">
        <w:rPr>
          <w:rStyle w:val="Mention"/>
          <w:noProof/>
        </w:rPr>
        <w:t>@Neeraj Jahagirdar (Consultant)</w:t>
      </w:r>
      <w:r>
        <w:fldChar w:fldCharType="end"/>
      </w:r>
      <w:r>
        <w:t xml:space="preserve"> please add the status before supplier is Active? </w:t>
      </w:r>
    </w:p>
  </w:comment>
  <w:comment w:id="185" w:author="Neeraj Jahagirdar" w:date="2024-10-28T18:53:00Z" w:initials="NJ">
    <w:p w14:paraId="2483F1E0" w14:textId="77777777" w:rsidR="007B6A4C" w:rsidRDefault="007B6A4C" w:rsidP="007B6A4C">
      <w:pPr>
        <w:pStyle w:val="CommentText"/>
      </w:pPr>
      <w:r>
        <w:rPr>
          <w:rStyle w:val="CommentReference"/>
        </w:rPr>
        <w:annotationRef/>
      </w:r>
      <w:r>
        <w:t>Added</w:t>
      </w:r>
    </w:p>
  </w:comment>
  <w:comment w:id="198" w:author="Anand Agrawal" w:date="2024-10-29T10:40:00Z" w:initials="AA">
    <w:p w14:paraId="3EF0F279" w14:textId="5AA17638" w:rsidR="00F24CFF" w:rsidRDefault="00F24CFF">
      <w:pPr>
        <w:pStyle w:val="CommentText"/>
      </w:pPr>
      <w:r>
        <w:rPr>
          <w:rStyle w:val="CommentReference"/>
        </w:rPr>
        <w:annotationRef/>
      </w:r>
      <w:r>
        <w:fldChar w:fldCharType="begin"/>
      </w:r>
      <w:r>
        <w:instrText xml:space="preserve"> HYPERLINK "mailto:njahagirdar@gavi.org"</w:instrText>
      </w:r>
      <w:bookmarkStart w:id="200" w:name="_@_932EA574486349C6AE7C195788550583Z"/>
      <w:r>
        <w:fldChar w:fldCharType="separate"/>
      </w:r>
      <w:bookmarkEnd w:id="200"/>
      <w:r w:rsidRPr="5E33171A">
        <w:rPr>
          <w:rStyle w:val="Mention"/>
          <w:noProof/>
        </w:rPr>
        <w:t>@Neeraj Jahagirdar (Consultant)</w:t>
      </w:r>
      <w:r>
        <w:fldChar w:fldCharType="end"/>
      </w:r>
      <w:r w:rsidRPr="0C05A032">
        <w:t xml:space="preserve"> - please provide the details for future actions. Will there be error log ? I am trying to figure out how easy will it be for business users for further actions ?  Will admin will have a status indicating actions taken, pending etc ? </w:t>
      </w:r>
    </w:p>
  </w:comment>
  <w:comment w:id="199" w:author="Neeraj Jahagirdar" w:date="2024-10-29T22:51:00Z" w:initials="NJ">
    <w:p w14:paraId="1B506639" w14:textId="77777777" w:rsidR="00A91480" w:rsidRDefault="00A91480" w:rsidP="00A91480">
      <w:pPr>
        <w:pStyle w:val="CommentText"/>
      </w:pPr>
      <w:r>
        <w:rPr>
          <w:rStyle w:val="CommentReference"/>
        </w:rPr>
        <w:annotationRef/>
      </w:r>
      <w:r>
        <w:t>@anand, it is explained in the next page, can you let me know if you need any other details.</w:t>
      </w:r>
    </w:p>
  </w:comment>
  <w:comment w:id="202" w:author="Dmitry Kuzmin" w:date="2024-10-31T13:57:00Z" w:initials="DK">
    <w:p w14:paraId="33EE7F22" w14:textId="6251D54C" w:rsidR="00B60AFD" w:rsidRDefault="00B60AFD">
      <w:pPr>
        <w:pStyle w:val="CommentText"/>
      </w:pPr>
      <w:r>
        <w:rPr>
          <w:rStyle w:val="CommentReference"/>
        </w:rPr>
        <w:annotationRef/>
      </w:r>
      <w:r w:rsidRPr="4E974679">
        <w:t>Workato endpoints listed here are dev endpoints. Production endpoints will be different</w:t>
      </w:r>
    </w:p>
  </w:comment>
  <w:comment w:id="222" w:author="Dave Terpstra (Consultant)" w:date="2024-10-28T10:18:00Z" w:initials="DT">
    <w:p w14:paraId="216A34CC" w14:textId="0CCB02CB" w:rsidR="0009700D" w:rsidRDefault="0009700D" w:rsidP="0009700D">
      <w:pPr>
        <w:pStyle w:val="CommentText"/>
      </w:pPr>
      <w:r>
        <w:rPr>
          <w:rStyle w:val="CommentReference"/>
        </w:rPr>
        <w:annotationRef/>
      </w:r>
      <w:r>
        <w:fldChar w:fldCharType="begin"/>
      </w:r>
      <w:r>
        <w:instrText>HYPERLINK "mailto:njahagirdar@gavi.org"</w:instrText>
      </w:r>
      <w:bookmarkStart w:id="224" w:name="_@_D0E7B8A5199E41779816DF8A6675F132Z"/>
      <w:r>
        <w:fldChar w:fldCharType="separate"/>
      </w:r>
      <w:bookmarkEnd w:id="224"/>
      <w:r w:rsidRPr="0009700D">
        <w:rPr>
          <w:rStyle w:val="Mention"/>
          <w:noProof/>
        </w:rPr>
        <w:t>@Neeraj Jahagirdar (Consultant)</w:t>
      </w:r>
      <w:r>
        <w:fldChar w:fldCharType="end"/>
      </w:r>
      <w:r>
        <w:t xml:space="preserve">  pplease add or confirm on both these TBD</w:t>
      </w:r>
    </w:p>
  </w:comment>
  <w:comment w:id="223" w:author="Neeraj Jahagirdar" w:date="2024-10-28T18:54:00Z" w:initials="NJ">
    <w:p w14:paraId="0A44629A" w14:textId="77777777" w:rsidR="000E6FAD" w:rsidRDefault="000E6FAD" w:rsidP="000E6FAD">
      <w:pPr>
        <w:pStyle w:val="CommentText"/>
      </w:pPr>
      <w:r>
        <w:rPr>
          <w:rStyle w:val="CommentReference"/>
        </w:rPr>
        <w:annotationRef/>
      </w:r>
      <w:r>
        <w:t>@Dave, this would be created before the Go-Live, hence it would remain TBD for now</w:t>
      </w:r>
    </w:p>
  </w:comment>
  <w:comment w:id="238" w:author="Dave Terpstra (Consultant)" w:date="2024-10-28T10:19:00Z" w:initials="DT">
    <w:p w14:paraId="37C6C828" w14:textId="3B9DA2DD" w:rsidR="00896E3B" w:rsidRDefault="00896E3B" w:rsidP="00896E3B">
      <w:pPr>
        <w:pStyle w:val="CommentText"/>
      </w:pPr>
      <w:r>
        <w:rPr>
          <w:rStyle w:val="CommentReference"/>
        </w:rPr>
        <w:annotationRef/>
      </w:r>
      <w:r>
        <w:fldChar w:fldCharType="begin"/>
      </w:r>
      <w:r>
        <w:instrText>HYPERLINK "mailto:njahagirdar@gavi.org"</w:instrText>
      </w:r>
      <w:bookmarkStart w:id="240" w:name="_@_FB320D7A47284F30B9469E25A8311D01Z"/>
      <w:r>
        <w:fldChar w:fldCharType="separate"/>
      </w:r>
      <w:bookmarkEnd w:id="240"/>
      <w:r w:rsidRPr="00896E3B">
        <w:rPr>
          <w:rStyle w:val="Mention"/>
          <w:noProof/>
        </w:rPr>
        <w:t>@Neeraj Jahagirdar (Consultant)</w:t>
      </w:r>
      <w:r>
        <w:fldChar w:fldCharType="end"/>
      </w:r>
      <w:r>
        <w:t xml:space="preserve"> please insert this file link</w:t>
      </w:r>
    </w:p>
  </w:comment>
  <w:comment w:id="239" w:author="Neeraj Jahagirdar" w:date="2024-10-28T19:09:00Z" w:initials="NJ">
    <w:p w14:paraId="5F6E2FA0" w14:textId="77777777" w:rsidR="00CD2D32" w:rsidRDefault="00CD2D32" w:rsidP="00CD2D32">
      <w:pPr>
        <w:pStyle w:val="CommentText"/>
      </w:pPr>
      <w:r>
        <w:rPr>
          <w:rStyle w:val="CommentReference"/>
        </w:rPr>
        <w:annotationRef/>
      </w:r>
      <w:r>
        <w:t>Added</w:t>
      </w:r>
    </w:p>
  </w:comment>
  <w:comment w:id="243" w:author="Dave Terpstra (Consultant)" w:date="2024-10-28T10:20:00Z" w:initials="DT">
    <w:p w14:paraId="1520C71E" w14:textId="3C165083" w:rsidR="00254C47" w:rsidRDefault="00254C47" w:rsidP="00254C47">
      <w:pPr>
        <w:pStyle w:val="CommentText"/>
      </w:pPr>
      <w:r>
        <w:rPr>
          <w:rStyle w:val="CommentReference"/>
        </w:rPr>
        <w:annotationRef/>
      </w:r>
      <w:r>
        <w:fldChar w:fldCharType="begin"/>
      </w:r>
      <w:r>
        <w:instrText>HYPERLINK "mailto:njahagirdar@gavi.org"</w:instrText>
      </w:r>
      <w:bookmarkStart w:id="244" w:name="_@_2C532F7CB72F44499D7D90FD4950BFBCZ"/>
      <w:r>
        <w:fldChar w:fldCharType="separate"/>
      </w:r>
      <w:bookmarkEnd w:id="244"/>
      <w:r w:rsidRPr="00254C47">
        <w:rPr>
          <w:rStyle w:val="Mention"/>
          <w:noProof/>
        </w:rPr>
        <w:t>@Neeraj Jahagirdar (Consultant)</w:t>
      </w:r>
      <w:r>
        <w:fldChar w:fldCharType="end"/>
      </w:r>
      <w:r>
        <w:t xml:space="preserve"> please add here in the 4 “to be added” boxes. Thks</w:t>
      </w:r>
    </w:p>
  </w:comment>
  <w:comment w:id="259" w:author="Dave Terpstra (Consultant)" w:date="2024-10-28T10:22:00Z" w:initials="DT">
    <w:p w14:paraId="28F6BA29" w14:textId="6879CDF1" w:rsidR="009D0A3F" w:rsidRDefault="009D0A3F" w:rsidP="009D0A3F">
      <w:pPr>
        <w:pStyle w:val="CommentText"/>
      </w:pPr>
      <w:r>
        <w:rPr>
          <w:rStyle w:val="CommentReference"/>
        </w:rPr>
        <w:annotationRef/>
      </w:r>
      <w:r>
        <w:fldChar w:fldCharType="begin"/>
      </w:r>
      <w:r>
        <w:instrText>HYPERLINK "mailto:njahagirdar@gavi.org"</w:instrText>
      </w:r>
      <w:bookmarkStart w:id="261" w:name="_@_C39D33ACC89F48E29C0E1FA85130F4AEZ"/>
      <w:r>
        <w:fldChar w:fldCharType="separate"/>
      </w:r>
      <w:bookmarkEnd w:id="261"/>
      <w:r w:rsidRPr="009D0A3F">
        <w:rPr>
          <w:rStyle w:val="Mention"/>
          <w:noProof/>
        </w:rPr>
        <w:t>@Neeraj Jahagirdar (Consultant)</w:t>
      </w:r>
      <w:r>
        <w:fldChar w:fldCharType="end"/>
      </w:r>
      <w:r>
        <w:t xml:space="preserve">  is this the status that will show up in iSupplier UI? Pls confirm</w:t>
      </w:r>
    </w:p>
  </w:comment>
  <w:comment w:id="260" w:author="Neeraj Jahagirdar" w:date="2024-10-28T19:09:00Z" w:initials="NJ">
    <w:p w14:paraId="4D85603C" w14:textId="77777777" w:rsidR="00991257" w:rsidRDefault="00991257" w:rsidP="00991257">
      <w:pPr>
        <w:pStyle w:val="CommentText"/>
      </w:pPr>
      <w:r>
        <w:rPr>
          <w:rStyle w:val="CommentReference"/>
        </w:rPr>
        <w:annotationRef/>
      </w:r>
      <w:r>
        <w:t>Yes in the Request Tab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874948B" w15:done="1"/>
  <w15:commentEx w15:paraId="528F77DF" w15:paraIdParent="5874948B" w15:done="1"/>
  <w15:commentEx w15:paraId="186445D1" w15:done="0"/>
  <w15:commentEx w15:paraId="059016DC" w15:done="0"/>
  <w15:commentEx w15:paraId="1537B85D" w15:done="0"/>
  <w15:commentEx w15:paraId="4A540C42" w15:paraIdParent="1537B85D" w15:done="0"/>
  <w15:commentEx w15:paraId="18BE7343" w15:done="0"/>
  <w15:commentEx w15:paraId="2483F1E0" w15:paraIdParent="18BE7343" w15:done="0"/>
  <w15:commentEx w15:paraId="3EF0F279" w15:done="0"/>
  <w15:commentEx w15:paraId="1B506639" w15:paraIdParent="3EF0F279" w15:done="0"/>
  <w15:commentEx w15:paraId="33EE7F22" w15:done="0"/>
  <w15:commentEx w15:paraId="216A34CC" w15:done="0"/>
  <w15:commentEx w15:paraId="0A44629A" w15:paraIdParent="216A34CC" w15:done="0"/>
  <w15:commentEx w15:paraId="37C6C828" w15:done="0"/>
  <w15:commentEx w15:paraId="5F6E2FA0" w15:paraIdParent="37C6C828" w15:done="0"/>
  <w15:commentEx w15:paraId="1520C71E" w15:done="0"/>
  <w15:commentEx w15:paraId="28F6BA29" w15:done="0"/>
  <w15:commentEx w15:paraId="4D85603C" w15:paraIdParent="28F6BA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716BEC1" w16cex:dateUtc="2024-10-29T08:56:00Z">
    <w16cex:extLst>
      <w16:ext w16:uri="{CE6994B0-6A32-4C9F-8C6B-6E91EDA988CE}">
        <cr:reactions xmlns:cr="http://schemas.microsoft.com/office/comments/2020/reactions">
          <cr:reaction reactionType="1">
            <cr:reactionInfo dateUtc="2024-10-29T09:32:23Z">
              <cr:user userId="S::aagrawal@gavi.org::e8cb0d0d-5072-4346-ac16-38dbf86467b9" userProvider="AD" userName="Anand Agrawal"/>
            </cr:reactionInfo>
          </cr:reaction>
        </cr:reactions>
      </w16:ext>
    </w16cex:extLst>
  </w16cex:commentExtensible>
  <w16cex:commentExtensible w16cex:durableId="711019A0" w16cex:dateUtc="2024-10-29T09:43:00Z"/>
  <w16cex:commentExtensible w16cex:durableId="276A666B" w16cex:dateUtc="2024-10-29T09:31:00Z"/>
  <w16cex:commentExtensible w16cex:durableId="778B2EED" w16cex:dateUtc="2024-10-29T09:29:00Z"/>
  <w16cex:commentExtensible w16cex:durableId="212316D3" w16cex:dateUtc="2024-10-28T08:58:00Z"/>
  <w16cex:commentExtensible w16cex:durableId="0CA72BD3" w16cex:dateUtc="2024-10-29T09:36:00Z"/>
  <w16cex:commentExtensible w16cex:durableId="106BD743" w16cex:dateUtc="2024-10-28T09:16:00Z"/>
  <w16cex:commentExtensible w16cex:durableId="412F192A" w16cex:dateUtc="2024-10-28T13:23:00Z"/>
  <w16cex:commentExtensible w16cex:durableId="1F06C4C3" w16cex:dateUtc="2024-10-29T09:40:00Z"/>
  <w16cex:commentExtensible w16cex:durableId="61821FF8" w16cex:dateUtc="2024-10-29T17:21:00Z"/>
  <w16cex:commentExtensible w16cex:durableId="41259CC8" w16cex:dateUtc="2024-10-31T12:57:00Z"/>
  <w16cex:commentExtensible w16cex:durableId="577EBC57" w16cex:dateUtc="2024-10-28T09:18:00Z"/>
  <w16cex:commentExtensible w16cex:durableId="70388519" w16cex:dateUtc="2024-10-28T13:24:00Z"/>
  <w16cex:commentExtensible w16cex:durableId="7D0167B6" w16cex:dateUtc="2024-10-28T09:19:00Z"/>
  <w16cex:commentExtensible w16cex:durableId="59AA87F5" w16cex:dateUtc="2024-10-28T13:39:00Z"/>
  <w16cex:commentExtensible w16cex:durableId="6816FD99" w16cex:dateUtc="2024-10-28T09:20:00Z"/>
  <w16cex:commentExtensible w16cex:durableId="2BF0B532" w16cex:dateUtc="2024-10-28T09:22:00Z"/>
  <w16cex:commentExtensible w16cex:durableId="2EA3CD65" w16cex:dateUtc="2024-10-28T13: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874948B" w16cid:durableId="0716BEC1"/>
  <w16cid:commentId w16cid:paraId="528F77DF" w16cid:durableId="711019A0"/>
  <w16cid:commentId w16cid:paraId="186445D1" w16cid:durableId="276A666B"/>
  <w16cid:commentId w16cid:paraId="059016DC" w16cid:durableId="778B2EED"/>
  <w16cid:commentId w16cid:paraId="1537B85D" w16cid:durableId="212316D3"/>
  <w16cid:commentId w16cid:paraId="4A540C42" w16cid:durableId="0CA72BD3"/>
  <w16cid:commentId w16cid:paraId="18BE7343" w16cid:durableId="106BD743"/>
  <w16cid:commentId w16cid:paraId="2483F1E0" w16cid:durableId="412F192A"/>
  <w16cid:commentId w16cid:paraId="3EF0F279" w16cid:durableId="1F06C4C3"/>
  <w16cid:commentId w16cid:paraId="1B506639" w16cid:durableId="61821FF8"/>
  <w16cid:commentId w16cid:paraId="33EE7F22" w16cid:durableId="41259CC8"/>
  <w16cid:commentId w16cid:paraId="216A34CC" w16cid:durableId="577EBC57"/>
  <w16cid:commentId w16cid:paraId="0A44629A" w16cid:durableId="70388519"/>
  <w16cid:commentId w16cid:paraId="37C6C828" w16cid:durableId="7D0167B6"/>
  <w16cid:commentId w16cid:paraId="5F6E2FA0" w16cid:durableId="59AA87F5"/>
  <w16cid:commentId w16cid:paraId="1520C71E" w16cid:durableId="6816FD99"/>
  <w16cid:commentId w16cid:paraId="28F6BA29" w16cid:durableId="2BF0B532"/>
  <w16cid:commentId w16cid:paraId="4D85603C" w16cid:durableId="2EA3CD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831980" w14:textId="77777777" w:rsidR="00A12458" w:rsidRDefault="00A12458" w:rsidP="00B72400">
      <w:pPr>
        <w:spacing w:after="0" w:line="240" w:lineRule="auto"/>
      </w:pPr>
      <w:r>
        <w:separator/>
      </w:r>
    </w:p>
  </w:endnote>
  <w:endnote w:type="continuationSeparator" w:id="0">
    <w:p w14:paraId="07206008" w14:textId="77777777" w:rsidR="00A12458" w:rsidRDefault="00A12458" w:rsidP="00B72400">
      <w:pPr>
        <w:spacing w:after="0" w:line="240" w:lineRule="auto"/>
      </w:pPr>
      <w:r>
        <w:continuationSeparator/>
      </w:r>
    </w:p>
  </w:endnote>
  <w:endnote w:type="continuationNotice" w:id="1">
    <w:p w14:paraId="1C6408A0" w14:textId="77777777" w:rsidR="00A12458" w:rsidRDefault="00A1245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229896" w14:textId="0A4220B6" w:rsidR="009446D8" w:rsidRDefault="009446D8">
    <w:pPr>
      <w:pStyle w:val="Footer"/>
    </w:pPr>
    <w:r w:rsidRPr="009F213E">
      <w:rPr>
        <w:noProof/>
        <w:lang w:val="en-IN" w:eastAsia="en-IN"/>
      </w:rPr>
      <mc:AlternateContent>
        <mc:Choice Requires="wps">
          <w:drawing>
            <wp:anchor distT="0" distB="0" distL="114300" distR="114300" simplePos="0" relativeHeight="251658240" behindDoc="0" locked="0" layoutInCell="1" allowOverlap="1" wp14:anchorId="07898687" wp14:editId="41FA9361">
              <wp:simplePos x="0" y="0"/>
              <wp:positionH relativeFrom="column">
                <wp:posOffset>-917575</wp:posOffset>
              </wp:positionH>
              <wp:positionV relativeFrom="paragraph">
                <wp:posOffset>290526</wp:posOffset>
              </wp:positionV>
              <wp:extent cx="7559675" cy="339090"/>
              <wp:effectExtent l="0" t="0" r="3175" b="3810"/>
              <wp:wrapNone/>
              <wp:docPr id="7" name="Rectangle 7"/>
              <wp:cNvGraphicFramePr/>
              <a:graphic xmlns:a="http://schemas.openxmlformats.org/drawingml/2006/main">
                <a:graphicData uri="http://schemas.microsoft.com/office/word/2010/wordprocessingShape">
                  <wps:wsp>
                    <wps:cNvSpPr/>
                    <wps:spPr>
                      <a:xfrm>
                        <a:off x="0" y="0"/>
                        <a:ext cx="7559675" cy="339090"/>
                      </a:xfrm>
                      <a:prstGeom prst="rect">
                        <a:avLst/>
                      </a:prstGeom>
                      <a:gradFill>
                        <a:gsLst>
                          <a:gs pos="0">
                            <a:srgbClr val="10A19A"/>
                          </a:gs>
                          <a:gs pos="100000">
                            <a:srgbClr val="2C50A0"/>
                          </a:gs>
                        </a:gsLst>
                        <a:lin ang="1200000" scaled="0"/>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457E07" w14:textId="5B927C80" w:rsidR="004C7CD5" w:rsidRPr="004C7CD5" w:rsidRDefault="004C7CD5" w:rsidP="004C7CD5">
                          <w:pPr>
                            <w:autoSpaceDE w:val="0"/>
                            <w:autoSpaceDN w:val="0"/>
                            <w:spacing w:before="40" w:after="40" w:line="240" w:lineRule="auto"/>
                            <w:jc w:val="center"/>
                            <w:rPr>
                              <w:rFonts w:ascii="Arial" w:hAnsi="Arial" w:cs="Arial"/>
                            </w:rPr>
                          </w:pPr>
                          <w:r w:rsidRPr="004C7CD5">
                            <w:rPr>
                              <w:rFonts w:ascii="Arial" w:hAnsi="Arial" w:cs="Arial"/>
                              <w:sz w:val="24"/>
                              <w:szCs w:val="24"/>
                            </w:rPr>
                            <w:t>Zycus Inc.: 103, Carnegie Center, Suite 321, Princeton, New Jersey, United States, 08540</w:t>
                          </w:r>
                        </w:p>
                        <w:p w14:paraId="3057A09A" w14:textId="77777777" w:rsidR="009446D8" w:rsidRPr="009446D8" w:rsidRDefault="009446D8" w:rsidP="004C7CD5">
                          <w:pPr>
                            <w:spacing w:after="0" w:line="240" w:lineRule="auto"/>
                            <w:jc w:val="center"/>
                            <w:rPr>
                              <w:sz w:val="24"/>
                            </w:rPr>
                          </w:pPr>
                        </w:p>
                      </w:txbxContent>
                    </wps:txbx>
                    <wps:bodyPr rtlCol="0" anchor="ct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08F7D6A0">
            <v:rect id="Rectangle 7" style="position:absolute;margin-left:-72.25pt;margin-top:22.9pt;width:595.25pt;height:2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2" fillcolor="#10a19a" stroked="f" strokeweight="2pt" w14:anchorId="07898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">
              <v:fill type="gradient" color2="#2c50a0" angle="70" focus="100%">
                <o:fill v:ext="view" type="gradientUnscaled"/>
              </v:fill>
              <v:textbox>
                <w:txbxContent>
                  <w:p w:rsidRPr="004C7CD5" w:rsidR="004C7CD5" w:rsidP="004C7CD5" w:rsidRDefault="004C7CD5" w14:paraId="29527023" w14:textId="5B927C80">
                    <w:pPr>
                      <w:autoSpaceDE w:val="0"/>
                      <w:autoSpaceDN w:val="0"/>
                      <w:spacing w:before="40" w:after="40" w:line="240" w:lineRule="auto"/>
                      <w:jc w:val="center"/>
                      <w:rPr>
                        <w:rFonts w:ascii="Arial" w:hAnsi="Arial" w:cs="Arial"/>
                      </w:rPr>
                    </w:pPr>
                    <w:r w:rsidRPr="004C7CD5">
                      <w:rPr>
                        <w:rFonts w:ascii="Arial" w:hAnsi="Arial" w:cs="Arial"/>
                        <w:sz w:val="24"/>
                        <w:szCs w:val="24"/>
                      </w:rPr>
                      <w:t>Zycus Inc.: 103, Carnegie Center, Suite 321, Princeton, New Jersey, United States, 08540</w:t>
                    </w:r>
                  </w:p>
                  <w:p w:rsidRPr="009446D8" w:rsidR="009446D8" w:rsidP="004C7CD5" w:rsidRDefault="009446D8" w14:paraId="02EB378F" w14:textId="77777777">
                    <w:pPr>
                      <w:spacing w:after="0" w:line="240" w:lineRule="auto"/>
                      <w:jc w:val="center"/>
                      <w:rPr>
                        <w:sz w:val="24"/>
                      </w:rP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ED0660" w14:textId="77777777" w:rsidR="00A12458" w:rsidRDefault="00A12458" w:rsidP="00B72400">
      <w:pPr>
        <w:spacing w:after="0" w:line="240" w:lineRule="auto"/>
      </w:pPr>
      <w:r>
        <w:separator/>
      </w:r>
    </w:p>
  </w:footnote>
  <w:footnote w:type="continuationSeparator" w:id="0">
    <w:p w14:paraId="2B7A62D0" w14:textId="77777777" w:rsidR="00A12458" w:rsidRDefault="00A12458" w:rsidP="00B72400">
      <w:pPr>
        <w:spacing w:after="0" w:line="240" w:lineRule="auto"/>
      </w:pPr>
      <w:r>
        <w:continuationSeparator/>
      </w:r>
    </w:p>
  </w:footnote>
  <w:footnote w:type="continuationNotice" w:id="1">
    <w:p w14:paraId="1D0152D6" w14:textId="77777777" w:rsidR="00A12458" w:rsidRDefault="00A1245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F678F3" w14:textId="33C4A8C2" w:rsidR="00F5527C" w:rsidRDefault="00F5527C">
    <w:pPr>
      <w:pStyle w:val="Header"/>
    </w:pPr>
    <w:r>
      <w:rPr>
        <w:noProof/>
      </w:rPr>
      <mc:AlternateContent>
        <mc:Choice Requires="wps">
          <w:drawing>
            <wp:anchor distT="0" distB="0" distL="0" distR="0" simplePos="0" relativeHeight="251658244" behindDoc="0" locked="0" layoutInCell="1" allowOverlap="1" wp14:anchorId="1A8ADC31" wp14:editId="0ADF37F0">
              <wp:simplePos x="635" y="635"/>
              <wp:positionH relativeFrom="page">
                <wp:align>left</wp:align>
              </wp:positionH>
              <wp:positionV relativeFrom="page">
                <wp:align>top</wp:align>
              </wp:positionV>
              <wp:extent cx="1292225" cy="352425"/>
              <wp:effectExtent l="0" t="0" r="3175" b="9525"/>
              <wp:wrapNone/>
              <wp:docPr id="1549550839" name="Text Box 2" descr="Classified as 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292225" cy="352425"/>
                      </a:xfrm>
                      <a:prstGeom prst="rect">
                        <a:avLst/>
                      </a:prstGeom>
                      <a:noFill/>
                      <a:ln>
                        <a:noFill/>
                      </a:ln>
                    </wps:spPr>
                    <wps:txbx>
                      <w:txbxContent>
                        <w:p w14:paraId="6E8967E4" w14:textId="28637729" w:rsidR="00F5527C" w:rsidRPr="00F5527C" w:rsidRDefault="00F5527C" w:rsidP="00F5527C">
                          <w:pPr>
                            <w:spacing w:after="0"/>
                            <w:rPr>
                              <w:rFonts w:ascii="Calibri" w:eastAsia="Calibri" w:hAnsi="Calibri" w:cs="Calibri"/>
                              <w:noProof/>
                              <w:color w:val="000000"/>
                              <w:sz w:val="20"/>
                              <w:szCs w:val="20"/>
                            </w:rPr>
                          </w:pPr>
                          <w:r w:rsidRPr="00F5527C">
                            <w:rPr>
                              <w:rFonts w:ascii="Calibri" w:eastAsia="Calibri" w:hAnsi="Calibri" w:cs="Calibri"/>
                              <w:noProof/>
                              <w:color w:val="000000"/>
                              <w:sz w:val="20"/>
                              <w:szCs w:val="20"/>
                            </w:rPr>
                            <w:t>Classified as Internal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xmlns:a="http://schemas.openxmlformats.org/drawingml/2006/main" xmlns:aclsh="http://schemas.microsoft.com/office/drawing/2020/classificationShape">
          <w:pict w14:anchorId="453CBF22">
            <v:shapetype id="_x0000_t202" coordsize="21600,21600" o:spt="202" path="m,l,21600r21600,l21600,xe" w14:anchorId="1A8ADC31">
              <v:stroke joinstyle="miter"/>
              <v:path gradientshapeok="t" o:connecttype="rect"/>
            </v:shapetype>
            <v:shape id="Text Box 2" style="position:absolute;margin-left:0;margin-top:0;width:101.75pt;height:27.75pt;z-index:251658244;visibility:visible;mso-wrap-style:none;mso-wrap-distance-left:0;mso-wrap-distance-top:0;mso-wrap-distance-right:0;mso-wrap-distance-bottom:0;mso-position-horizontal:left;mso-position-horizontal-relative:page;mso-position-vertical:top;mso-position-vertical-relative:page;v-text-anchor:top" alt="Classified as Internal" o:spid="_x0000_s102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">
              <v:textbox style="mso-fit-shape-to-text:t" inset="20pt,15pt,0,0">
                <w:txbxContent>
                  <w:p w:rsidRPr="00F5527C" w:rsidR="00F5527C" w:rsidP="00F5527C" w:rsidRDefault="00F5527C" w14:paraId="22E40A66" w14:textId="28637729">
                    <w:pPr>
                      <w:spacing w:after="0"/>
                      <w:rPr>
                        <w:rFonts w:ascii="Calibri" w:hAnsi="Calibri" w:eastAsia="Calibri" w:cs="Calibri"/>
                        <w:noProof/>
                        <w:color w:val="000000"/>
                        <w:sz w:val="20"/>
                        <w:szCs w:val="20"/>
                      </w:rPr>
                    </w:pPr>
                    <w:r w:rsidRPr="00F5527C">
                      <w:rPr>
                        <w:rFonts w:ascii="Calibri" w:hAnsi="Calibri" w:eastAsia="Calibri" w:cs="Calibri"/>
                        <w:noProof/>
                        <w:color w:val="000000"/>
                        <w:sz w:val="20"/>
                        <w:szCs w:val="20"/>
                      </w:rPr>
                      <w:t>Classified as Internal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476A99" w14:textId="1562C01C" w:rsidR="009446D8" w:rsidRDefault="00F5527C">
    <w:pPr>
      <w:pStyle w:val="Header"/>
    </w:pPr>
    <w:r>
      <w:rPr>
        <w:noProof/>
        <w:lang w:val="en-IN" w:eastAsia="en-IN"/>
      </w:rPr>
      <mc:AlternateContent>
        <mc:Choice Requires="wps">
          <w:drawing>
            <wp:anchor distT="0" distB="0" distL="0" distR="0" simplePos="0" relativeHeight="251658245" behindDoc="0" locked="0" layoutInCell="1" allowOverlap="1" wp14:anchorId="0870B769" wp14:editId="2ACB2883">
              <wp:simplePos x="635" y="635"/>
              <wp:positionH relativeFrom="page">
                <wp:align>left</wp:align>
              </wp:positionH>
              <wp:positionV relativeFrom="page">
                <wp:align>top</wp:align>
              </wp:positionV>
              <wp:extent cx="1292225" cy="352425"/>
              <wp:effectExtent l="0" t="0" r="3175" b="9525"/>
              <wp:wrapNone/>
              <wp:docPr id="1300478497" name="Text Box 3" descr="Classified as 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292225" cy="352425"/>
                      </a:xfrm>
                      <a:prstGeom prst="rect">
                        <a:avLst/>
                      </a:prstGeom>
                      <a:noFill/>
                      <a:ln>
                        <a:noFill/>
                      </a:ln>
                    </wps:spPr>
                    <wps:txbx>
                      <w:txbxContent>
                        <w:p w14:paraId="5F4267E5" w14:textId="1198B7AD" w:rsidR="00F5527C" w:rsidRPr="00F5527C" w:rsidRDefault="00F5527C" w:rsidP="00F5527C">
                          <w:pPr>
                            <w:spacing w:after="0"/>
                            <w:rPr>
                              <w:rFonts w:ascii="Calibri" w:eastAsia="Calibri" w:hAnsi="Calibri" w:cs="Calibri"/>
                              <w:noProof/>
                              <w:color w:val="000000"/>
                              <w:sz w:val="20"/>
                              <w:szCs w:val="20"/>
                            </w:rPr>
                          </w:pPr>
                          <w:r w:rsidRPr="00F5527C">
                            <w:rPr>
                              <w:rFonts w:ascii="Calibri" w:eastAsia="Calibri" w:hAnsi="Calibri" w:cs="Calibri"/>
                              <w:noProof/>
                              <w:color w:val="000000"/>
                              <w:sz w:val="20"/>
                              <w:szCs w:val="20"/>
                            </w:rPr>
                            <w:t>Classified as Internal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xmlns:a="http://schemas.openxmlformats.org/drawingml/2006/main" xmlns:aclsh="http://schemas.microsoft.com/office/drawing/2020/classificationShape" xmlns:pic="http://schemas.openxmlformats.org/drawingml/2006/picture" xmlns:a14="http://schemas.microsoft.com/office/drawing/2010/main">
          <w:pict w14:anchorId="0A5D164A">
            <v:shapetype id="_x0000_t202" coordsize="21600,21600" o:spt="202" path="m,l,21600r21600,l21600,xe" w14:anchorId="0870B769">
              <v:stroke joinstyle="miter"/>
              <v:path gradientshapeok="t" o:connecttype="rect"/>
            </v:shapetype>
            <v:shape id="_x0000_s1030" style="position:absolute;margin-left:0;margin-top:0;width:101.75pt;height:27.75pt;z-index:251658245;visibility:visible;mso-wrap-style:none;mso-wrap-distance-left:0;mso-wrap-distance-top:0;mso-wrap-distance-right:0;mso-wrap-distance-bottom:0;mso-position-horizontal:left;mso-position-horizontal-relative:page;mso-position-vertical:top;mso-position-vertical-relative:page;v-text-anchor:top" alt="Classified as Internal"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">
              <v:textbox style="mso-fit-shape-to-text:t" inset="20pt,15pt,0,0">
                <w:txbxContent>
                  <w:p w:rsidRPr="00F5527C" w:rsidR="00F5527C" w:rsidP="00F5527C" w:rsidRDefault="00F5527C" w14:paraId="0A905EC9" w14:textId="1198B7AD">
                    <w:pPr>
                      <w:spacing w:after="0"/>
                      <w:rPr>
                        <w:rFonts w:ascii="Calibri" w:hAnsi="Calibri" w:eastAsia="Calibri" w:cs="Calibri"/>
                        <w:noProof/>
                        <w:color w:val="000000"/>
                        <w:sz w:val="20"/>
                        <w:szCs w:val="20"/>
                      </w:rPr>
                    </w:pPr>
                    <w:r w:rsidRPr="00F5527C">
                      <w:rPr>
                        <w:rFonts w:ascii="Calibri" w:hAnsi="Calibri" w:eastAsia="Calibri" w:cs="Calibri"/>
                        <w:noProof/>
                        <w:color w:val="000000"/>
                        <w:sz w:val="20"/>
                        <w:szCs w:val="20"/>
                      </w:rPr>
                      <w:t>Classified as Internal</w:t>
                    </w:r>
                  </w:p>
                </w:txbxContent>
              </v:textbox>
              <w10:wrap anchorx="page" anchory="page"/>
            </v:shape>
          </w:pict>
        </mc:Fallback>
      </mc:AlternateContent>
    </w:r>
    <w:r w:rsidR="00D2653C">
      <w:rPr>
        <w:noProof/>
        <w:lang w:val="en-IN" w:eastAsia="en-IN"/>
      </w:rPr>
      <mc:AlternateContent>
        <mc:Choice Requires="wps">
          <w:drawing>
            <wp:anchor distT="0" distB="0" distL="114300" distR="114300" simplePos="0" relativeHeight="251658242" behindDoc="0" locked="0" layoutInCell="1" allowOverlap="1" wp14:anchorId="45F25AE0" wp14:editId="7D952959">
              <wp:simplePos x="0" y="0"/>
              <wp:positionH relativeFrom="column">
                <wp:posOffset>-443700</wp:posOffset>
              </wp:positionH>
              <wp:positionV relativeFrom="paragraph">
                <wp:posOffset>-185033</wp:posOffset>
              </wp:positionV>
              <wp:extent cx="3689405" cy="310101"/>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689405" cy="3101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7D6B41" w14:textId="0C977468" w:rsidR="00D2653C" w:rsidRPr="00A65FDD" w:rsidRDefault="00D2653C" w:rsidP="00D2653C">
                          <w:pPr>
                            <w:rPr>
                              <w:rFonts w:ascii="Arial" w:hAnsi="Arial" w:cs="Arial"/>
                              <w:b/>
                              <w:color w:val="FFFFFF" w:themeColor="background1"/>
                              <w:sz w:val="36"/>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aclsh="http://schemas.microsoft.com/office/drawing/2020/classificationShape" xmlns:pic="http://schemas.openxmlformats.org/drawingml/2006/picture" xmlns:a14="http://schemas.microsoft.com/office/drawing/2010/main">
          <w:pict w14:anchorId="5F4B9B15">
            <v:shape id="Text Box 10" style="position:absolute;margin-left:-34.95pt;margin-top:-14.55pt;width:290.5pt;height:24.4pt;z-index:251658242;visibility:visible;mso-wrap-style:square;mso-wrap-distance-left:9pt;mso-wrap-distance-top:0;mso-wrap-distance-right:9pt;mso-wrap-distance-bottom:0;mso-position-horizontal:absolute;mso-position-horizontal-relative:text;mso-position-vertical:absolute;mso-position-vertical-relative:text;v-text-anchor:middle" o:spid="_x0000_s1031"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" w14:anchorId="45F25AE0">
              <v:textbox>
                <w:txbxContent>
                  <w:p w:rsidRPr="00A65FDD" w:rsidR="00D2653C" w:rsidP="00D2653C" w:rsidRDefault="00D2653C" w14:paraId="5DAB6C7B" w14:textId="0C977468">
                    <w:pPr>
                      <w:rPr>
                        <w:rFonts w:ascii="Arial" w:hAnsi="Arial" w:cs="Arial"/>
                        <w:b/>
                        <w:color w:val="FFFFFF" w:themeColor="background1"/>
                        <w:sz w:val="36"/>
                        <w:lang w:val="en-IN"/>
                      </w:rPr>
                    </w:pPr>
                  </w:p>
                </w:txbxContent>
              </v:textbox>
            </v:shape>
          </w:pict>
        </mc:Fallback>
      </mc:AlternateContent>
    </w:r>
    <w:r w:rsidR="009446D8">
      <w:rPr>
        <w:noProof/>
        <w:lang w:val="en-IN" w:eastAsia="en-IN"/>
      </w:rPr>
      <w:drawing>
        <wp:anchor distT="0" distB="0" distL="114300" distR="114300" simplePos="0" relativeHeight="251658241" behindDoc="1" locked="0" layoutInCell="1" allowOverlap="1" wp14:anchorId="5E6043B3" wp14:editId="2E121A59">
          <wp:simplePos x="0" y="0"/>
          <wp:positionH relativeFrom="column">
            <wp:posOffset>-943610</wp:posOffset>
          </wp:positionH>
          <wp:positionV relativeFrom="paragraph">
            <wp:posOffset>-456261</wp:posOffset>
          </wp:positionV>
          <wp:extent cx="7589520" cy="921266"/>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89520" cy="921266"/>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0A42F1" w14:textId="5CF8016D" w:rsidR="00F5527C" w:rsidRDefault="00F5527C">
    <w:pPr>
      <w:pStyle w:val="Header"/>
    </w:pPr>
    <w:r>
      <w:rPr>
        <w:noProof/>
      </w:rPr>
      <mc:AlternateContent>
        <mc:Choice Requires="wps">
          <w:drawing>
            <wp:anchor distT="0" distB="0" distL="0" distR="0" simplePos="0" relativeHeight="251658243" behindDoc="0" locked="0" layoutInCell="1" allowOverlap="1" wp14:anchorId="315BA3AA" wp14:editId="5A343DB0">
              <wp:simplePos x="635" y="635"/>
              <wp:positionH relativeFrom="page">
                <wp:align>left</wp:align>
              </wp:positionH>
              <wp:positionV relativeFrom="page">
                <wp:align>top</wp:align>
              </wp:positionV>
              <wp:extent cx="1292225" cy="352425"/>
              <wp:effectExtent l="0" t="0" r="3175" b="9525"/>
              <wp:wrapNone/>
              <wp:docPr id="360875767" name="Text Box 1" descr="Classified as 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292225" cy="352425"/>
                      </a:xfrm>
                      <a:prstGeom prst="rect">
                        <a:avLst/>
                      </a:prstGeom>
                      <a:noFill/>
                      <a:ln>
                        <a:noFill/>
                      </a:ln>
                    </wps:spPr>
                    <wps:txbx>
                      <w:txbxContent>
                        <w:p w14:paraId="516798A5" w14:textId="0E57D287" w:rsidR="00F5527C" w:rsidRPr="00F5527C" w:rsidRDefault="00F5527C" w:rsidP="00F5527C">
                          <w:pPr>
                            <w:spacing w:after="0"/>
                            <w:rPr>
                              <w:rFonts w:ascii="Calibri" w:eastAsia="Calibri" w:hAnsi="Calibri" w:cs="Calibri"/>
                              <w:noProof/>
                              <w:color w:val="000000"/>
                              <w:sz w:val="20"/>
                              <w:szCs w:val="20"/>
                            </w:rPr>
                          </w:pPr>
                          <w:r w:rsidRPr="00F5527C">
                            <w:rPr>
                              <w:rFonts w:ascii="Calibri" w:eastAsia="Calibri" w:hAnsi="Calibri" w:cs="Calibri"/>
                              <w:noProof/>
                              <w:color w:val="000000"/>
                              <w:sz w:val="20"/>
                              <w:szCs w:val="20"/>
                            </w:rPr>
                            <w:t>Classified as Internal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xmlns:a="http://schemas.openxmlformats.org/drawingml/2006/main" xmlns:aclsh="http://schemas.microsoft.com/office/drawing/2020/classificationShape">
          <w:pict w14:anchorId="47844DBE">
            <v:shapetype id="_x0000_t202" coordsize="21600,21600" o:spt="202" path="m,l,21600r21600,l21600,xe" w14:anchorId="315BA3AA">
              <v:stroke joinstyle="miter"/>
              <v:path gradientshapeok="t" o:connecttype="rect"/>
            </v:shapetype>
            <v:shape id="Text Box 1" style="position:absolute;margin-left:0;margin-top:0;width:101.75pt;height:27.75pt;z-index:251658243;visibility:visible;mso-wrap-style:none;mso-wrap-distance-left:0;mso-wrap-distance-top:0;mso-wrap-distance-right:0;mso-wrap-distance-bottom:0;mso-position-horizontal:left;mso-position-horizontal-relative:page;mso-position-vertical:top;mso-position-vertical-relative:page;v-text-anchor:top" alt="Classified as Internal"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">
              <v:textbox style="mso-fit-shape-to-text:t" inset="20pt,15pt,0,0">
                <w:txbxContent>
                  <w:p w:rsidRPr="00F5527C" w:rsidR="00F5527C" w:rsidP="00F5527C" w:rsidRDefault="00F5527C" w14:paraId="72B0A801" w14:textId="0E57D287">
                    <w:pPr>
                      <w:spacing w:after="0"/>
                      <w:rPr>
                        <w:rFonts w:ascii="Calibri" w:hAnsi="Calibri" w:eastAsia="Calibri" w:cs="Calibri"/>
                        <w:noProof/>
                        <w:color w:val="000000"/>
                        <w:sz w:val="20"/>
                        <w:szCs w:val="20"/>
                      </w:rPr>
                    </w:pPr>
                    <w:r w:rsidRPr="00F5527C">
                      <w:rPr>
                        <w:rFonts w:ascii="Calibri" w:hAnsi="Calibri" w:eastAsia="Calibri" w:cs="Calibri"/>
                        <w:noProof/>
                        <w:color w:val="000000"/>
                        <w:sz w:val="20"/>
                        <w:szCs w:val="20"/>
                      </w:rPr>
                      <w:t>Classified as Internal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33D7823"/>
    <w:multiLevelType w:val="singleLevel"/>
    <w:tmpl w:val="D33D7823"/>
    <w:lvl w:ilvl="0">
      <w:start w:val="1"/>
      <w:numFmt w:val="decimal"/>
      <w:lvlText w:val="%1."/>
      <w:lvlJc w:val="left"/>
      <w:pPr>
        <w:tabs>
          <w:tab w:val="left" w:pos="425"/>
        </w:tabs>
        <w:ind w:left="425" w:hanging="425"/>
      </w:pPr>
      <w:rPr>
        <w:rFonts w:hint="default"/>
      </w:rPr>
    </w:lvl>
  </w:abstractNum>
  <w:abstractNum w:abstractNumId="1" w15:restartNumberingAfterBreak="0">
    <w:nsid w:val="077F38DC"/>
    <w:multiLevelType w:val="multilevel"/>
    <w:tmpl w:val="6AB65E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C18302E"/>
    <w:multiLevelType w:val="multilevel"/>
    <w:tmpl w:val="77A435C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
      <w:lvlJc w:val="left"/>
      <w:pPr>
        <w:ind w:left="1224" w:hanging="50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FC06BE1"/>
    <w:multiLevelType w:val="hybridMultilevel"/>
    <w:tmpl w:val="E3DC2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7764F1"/>
    <w:multiLevelType w:val="multilevel"/>
    <w:tmpl w:val="65FCE1B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hint="default"/>
        <w:b w:val="0"/>
      </w:rPr>
    </w:lvl>
    <w:lvl w:ilvl="4">
      <w:start w:val="1"/>
      <w:numFmt w:val="lowerLetter"/>
      <w:lvlText w:val="(%5)"/>
      <w:lvlJc w:val="left"/>
      <w:pPr>
        <w:ind w:left="1800" w:hanging="360"/>
      </w:pPr>
    </w:lvl>
    <w:lvl w:ilvl="5">
      <w:start w:val="1"/>
      <w:numFmt w:val="lowerRoman"/>
      <w:lvlText w:val="%6."/>
      <w:lvlJc w:val="righ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57D66A4"/>
    <w:multiLevelType w:val="hybridMultilevel"/>
    <w:tmpl w:val="415CC6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6246A36"/>
    <w:multiLevelType w:val="multilevel"/>
    <w:tmpl w:val="DC74F19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3"/>
      <w:numFmt w:val="bullet"/>
      <w:lvlText w:val=""/>
      <w:lvlJc w:val="left"/>
      <w:pPr>
        <w:ind w:left="1440" w:hanging="360"/>
      </w:pPr>
      <w:rPr>
        <w:rFonts w:ascii="Symbol" w:hAnsi="Symbol" w:hint="default"/>
        <w:b w:val="0"/>
      </w:rPr>
    </w:lvl>
    <w:lvl w:ilvl="4">
      <w:start w:val="1"/>
      <w:numFmt w:val="lowerRoman"/>
      <w:lvlText w:val="%5."/>
      <w:lvlJc w:val="righ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A105999"/>
    <w:multiLevelType w:val="multilevel"/>
    <w:tmpl w:val="77A435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F6F02CD"/>
    <w:multiLevelType w:val="hybridMultilevel"/>
    <w:tmpl w:val="522CB2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251128"/>
    <w:multiLevelType w:val="hybridMultilevel"/>
    <w:tmpl w:val="AA5E41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CC7518"/>
    <w:multiLevelType w:val="multilevel"/>
    <w:tmpl w:val="77A435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A2905AF"/>
    <w:multiLevelType w:val="multilevel"/>
    <w:tmpl w:val="77A435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C5C5C85"/>
    <w:multiLevelType w:val="multilevel"/>
    <w:tmpl w:val="77A435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CAE2109"/>
    <w:multiLevelType w:val="multilevel"/>
    <w:tmpl w:val="345E6B6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EA806DB"/>
    <w:multiLevelType w:val="hybridMultilevel"/>
    <w:tmpl w:val="2CECBD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FEE5731"/>
    <w:multiLevelType w:val="hybridMultilevel"/>
    <w:tmpl w:val="96E2E4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5DC551E"/>
    <w:multiLevelType w:val="hybridMultilevel"/>
    <w:tmpl w:val="63E605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AAF696E"/>
    <w:multiLevelType w:val="multilevel"/>
    <w:tmpl w:val="77A435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C0F1972"/>
    <w:multiLevelType w:val="hybridMultilevel"/>
    <w:tmpl w:val="A2E481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6BA1688"/>
    <w:multiLevelType w:val="multilevel"/>
    <w:tmpl w:val="56BA1688"/>
    <w:lvl w:ilvl="0">
      <w:start w:val="1"/>
      <w:numFmt w:val="decimal"/>
      <w:suff w:val="space"/>
      <w:lvlText w:val="%1."/>
      <w:lvlJc w:val="left"/>
    </w:lvl>
    <w:lvl w:ilvl="1">
      <w:start w:val="1"/>
      <w:numFmt w:val="decimal"/>
      <w:isLgl/>
      <w:lvlText w:val="%1.%2"/>
      <w:lvlJc w:val="left"/>
      <w:pPr>
        <w:ind w:left="7412" w:hanging="465"/>
      </w:pPr>
      <w:rPr>
        <w:rFonts w:hint="default"/>
      </w:rPr>
    </w:lvl>
    <w:lvl w:ilvl="2">
      <w:start w:val="1"/>
      <w:numFmt w:val="decimal"/>
      <w:isLgl/>
      <w:lvlText w:val="%1.%2.%3"/>
      <w:lvlJc w:val="left"/>
      <w:pPr>
        <w:ind w:left="7667" w:hanging="720"/>
      </w:pPr>
      <w:rPr>
        <w:rFonts w:hint="default"/>
      </w:rPr>
    </w:lvl>
    <w:lvl w:ilvl="3">
      <w:start w:val="1"/>
      <w:numFmt w:val="decimal"/>
      <w:isLgl/>
      <w:lvlText w:val="%1.%2.%3.%4"/>
      <w:lvlJc w:val="left"/>
      <w:pPr>
        <w:ind w:left="7667" w:hanging="720"/>
      </w:pPr>
      <w:rPr>
        <w:rFonts w:hint="default"/>
      </w:rPr>
    </w:lvl>
    <w:lvl w:ilvl="4">
      <w:start w:val="1"/>
      <w:numFmt w:val="decimal"/>
      <w:isLgl/>
      <w:lvlText w:val="%1.%2.%3.%4.%5"/>
      <w:lvlJc w:val="left"/>
      <w:pPr>
        <w:ind w:left="8027" w:hanging="1080"/>
      </w:pPr>
      <w:rPr>
        <w:rFonts w:hint="default"/>
      </w:rPr>
    </w:lvl>
    <w:lvl w:ilvl="5">
      <w:start w:val="1"/>
      <w:numFmt w:val="decimal"/>
      <w:isLgl/>
      <w:lvlText w:val="%1.%2.%3.%4.%5.%6"/>
      <w:lvlJc w:val="left"/>
      <w:pPr>
        <w:ind w:left="8027" w:hanging="1080"/>
      </w:pPr>
      <w:rPr>
        <w:rFonts w:hint="default"/>
      </w:rPr>
    </w:lvl>
    <w:lvl w:ilvl="6">
      <w:start w:val="1"/>
      <w:numFmt w:val="decimal"/>
      <w:isLgl/>
      <w:lvlText w:val="%1.%2.%3.%4.%5.%6.%7"/>
      <w:lvlJc w:val="left"/>
      <w:pPr>
        <w:ind w:left="8387" w:hanging="1440"/>
      </w:pPr>
      <w:rPr>
        <w:rFonts w:hint="default"/>
      </w:rPr>
    </w:lvl>
    <w:lvl w:ilvl="7">
      <w:start w:val="1"/>
      <w:numFmt w:val="decimal"/>
      <w:isLgl/>
      <w:lvlText w:val="%1.%2.%3.%4.%5.%6.%7.%8"/>
      <w:lvlJc w:val="left"/>
      <w:pPr>
        <w:ind w:left="8387" w:hanging="1440"/>
      </w:pPr>
      <w:rPr>
        <w:rFonts w:hint="default"/>
      </w:rPr>
    </w:lvl>
    <w:lvl w:ilvl="8">
      <w:start w:val="1"/>
      <w:numFmt w:val="decimal"/>
      <w:isLgl/>
      <w:lvlText w:val="%1.%2.%3.%4.%5.%6.%7.%8.%9"/>
      <w:lvlJc w:val="left"/>
      <w:pPr>
        <w:ind w:left="8387" w:hanging="1440"/>
      </w:pPr>
      <w:rPr>
        <w:rFonts w:hint="default"/>
      </w:rPr>
    </w:lvl>
  </w:abstractNum>
  <w:abstractNum w:abstractNumId="20" w15:restartNumberingAfterBreak="0">
    <w:nsid w:val="58CE4E4A"/>
    <w:multiLevelType w:val="multilevel"/>
    <w:tmpl w:val="F2D2FB7C"/>
    <w:lvl w:ilvl="0">
      <w:start w:val="1"/>
      <w:numFmt w:val="lowerRoman"/>
      <w:lvlText w:val="%1."/>
      <w:lvlJc w:val="righ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97F15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C630CEF"/>
    <w:multiLevelType w:val="hybridMultilevel"/>
    <w:tmpl w:val="5F628E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DB82CDF"/>
    <w:multiLevelType w:val="multilevel"/>
    <w:tmpl w:val="5DB82CDF"/>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hint="default"/>
        <w:b w:val="0"/>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76A0C25"/>
    <w:multiLevelType w:val="multilevel"/>
    <w:tmpl w:val="0F6A99D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hint="default"/>
        <w:b w:val="0"/>
      </w:rPr>
    </w:lvl>
    <w:lvl w:ilvl="4">
      <w:start w:val="1"/>
      <w:numFmt w:val="lowerLetter"/>
      <w:lvlText w:val="(%5)"/>
      <w:lvlJc w:val="left"/>
      <w:pPr>
        <w:ind w:left="1800" w:hanging="360"/>
      </w:pPr>
    </w:lvl>
    <w:lvl w:ilvl="5">
      <w:start w:val="1"/>
      <w:numFmt w:val="lowerRoman"/>
      <w:lvlText w:val="%6."/>
      <w:lvlJc w:val="righ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9E120D6"/>
    <w:multiLevelType w:val="multilevel"/>
    <w:tmpl w:val="E62E1C5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hint="default"/>
        <w:b w:val="0"/>
      </w:rPr>
    </w:lvl>
    <w:lvl w:ilvl="4">
      <w:start w:val="1"/>
      <w:numFmt w:val="lowerLetter"/>
      <w:lvlText w:val="(%5)"/>
      <w:lvlJc w:val="left"/>
      <w:pPr>
        <w:ind w:left="1800" w:hanging="360"/>
      </w:pPr>
    </w:lvl>
    <w:lvl w:ilvl="5">
      <w:start w:val="1"/>
      <w:numFmt w:val="lowerRoman"/>
      <w:lvlText w:val="%6."/>
      <w:lvlJc w:val="righ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FB25617"/>
    <w:multiLevelType w:val="hybridMultilevel"/>
    <w:tmpl w:val="A62EAA60"/>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7111618F"/>
    <w:multiLevelType w:val="hybridMultilevel"/>
    <w:tmpl w:val="DC0A15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908743E"/>
    <w:multiLevelType w:val="hybridMultilevel"/>
    <w:tmpl w:val="69844C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B2A4AD6"/>
    <w:multiLevelType w:val="hybridMultilevel"/>
    <w:tmpl w:val="4CE68B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C5226AF"/>
    <w:multiLevelType w:val="hybridMultilevel"/>
    <w:tmpl w:val="620A6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C969EE"/>
    <w:multiLevelType w:val="multilevel"/>
    <w:tmpl w:val="56BA1688"/>
    <w:lvl w:ilvl="0">
      <w:start w:val="1"/>
      <w:numFmt w:val="decimal"/>
      <w:suff w:val="space"/>
      <w:lvlText w:val="%1."/>
      <w:lvlJc w:val="left"/>
    </w:lvl>
    <w:lvl w:ilvl="1">
      <w:start w:val="1"/>
      <w:numFmt w:val="decimal"/>
      <w:isLgl/>
      <w:lvlText w:val="%1.%2"/>
      <w:lvlJc w:val="left"/>
      <w:pPr>
        <w:ind w:left="7412" w:hanging="465"/>
      </w:pPr>
      <w:rPr>
        <w:rFonts w:hint="default"/>
      </w:rPr>
    </w:lvl>
    <w:lvl w:ilvl="2">
      <w:start w:val="1"/>
      <w:numFmt w:val="decimal"/>
      <w:isLgl/>
      <w:lvlText w:val="%1.%2.%3"/>
      <w:lvlJc w:val="left"/>
      <w:pPr>
        <w:ind w:left="7667" w:hanging="720"/>
      </w:pPr>
      <w:rPr>
        <w:rFonts w:hint="default"/>
      </w:rPr>
    </w:lvl>
    <w:lvl w:ilvl="3">
      <w:start w:val="1"/>
      <w:numFmt w:val="decimal"/>
      <w:isLgl/>
      <w:lvlText w:val="%1.%2.%3.%4"/>
      <w:lvlJc w:val="left"/>
      <w:pPr>
        <w:ind w:left="7667" w:hanging="720"/>
      </w:pPr>
      <w:rPr>
        <w:rFonts w:hint="default"/>
      </w:rPr>
    </w:lvl>
    <w:lvl w:ilvl="4">
      <w:start w:val="1"/>
      <w:numFmt w:val="decimal"/>
      <w:isLgl/>
      <w:lvlText w:val="%1.%2.%3.%4.%5"/>
      <w:lvlJc w:val="left"/>
      <w:pPr>
        <w:ind w:left="8027" w:hanging="1080"/>
      </w:pPr>
      <w:rPr>
        <w:rFonts w:hint="default"/>
      </w:rPr>
    </w:lvl>
    <w:lvl w:ilvl="5">
      <w:start w:val="1"/>
      <w:numFmt w:val="decimal"/>
      <w:isLgl/>
      <w:lvlText w:val="%1.%2.%3.%4.%5.%6"/>
      <w:lvlJc w:val="left"/>
      <w:pPr>
        <w:ind w:left="8027" w:hanging="1080"/>
      </w:pPr>
      <w:rPr>
        <w:rFonts w:hint="default"/>
      </w:rPr>
    </w:lvl>
    <w:lvl w:ilvl="6">
      <w:start w:val="1"/>
      <w:numFmt w:val="decimal"/>
      <w:isLgl/>
      <w:lvlText w:val="%1.%2.%3.%4.%5.%6.%7"/>
      <w:lvlJc w:val="left"/>
      <w:pPr>
        <w:ind w:left="8387" w:hanging="1440"/>
      </w:pPr>
      <w:rPr>
        <w:rFonts w:hint="default"/>
      </w:rPr>
    </w:lvl>
    <w:lvl w:ilvl="7">
      <w:start w:val="1"/>
      <w:numFmt w:val="decimal"/>
      <w:isLgl/>
      <w:lvlText w:val="%1.%2.%3.%4.%5.%6.%7.%8"/>
      <w:lvlJc w:val="left"/>
      <w:pPr>
        <w:ind w:left="8387" w:hanging="1440"/>
      </w:pPr>
      <w:rPr>
        <w:rFonts w:hint="default"/>
      </w:rPr>
    </w:lvl>
    <w:lvl w:ilvl="8">
      <w:start w:val="1"/>
      <w:numFmt w:val="decimal"/>
      <w:isLgl/>
      <w:lvlText w:val="%1.%2.%3.%4.%5.%6.%7.%8.%9"/>
      <w:lvlJc w:val="left"/>
      <w:pPr>
        <w:ind w:left="8387" w:hanging="1440"/>
      </w:pPr>
      <w:rPr>
        <w:rFonts w:hint="default"/>
      </w:rPr>
    </w:lvl>
  </w:abstractNum>
  <w:abstractNum w:abstractNumId="32" w15:restartNumberingAfterBreak="0">
    <w:nsid w:val="7E445406"/>
    <w:multiLevelType w:val="hybridMultilevel"/>
    <w:tmpl w:val="5728FC0C"/>
    <w:lvl w:ilvl="0" w:tplc="4AEEFB6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722C7F"/>
    <w:multiLevelType w:val="hybridMultilevel"/>
    <w:tmpl w:val="31A0166C"/>
    <w:lvl w:ilvl="0" w:tplc="86EEEAB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DB6A29"/>
    <w:multiLevelType w:val="hybridMultilevel"/>
    <w:tmpl w:val="E760C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2972691">
    <w:abstractNumId w:val="9"/>
  </w:num>
  <w:num w:numId="2" w16cid:durableId="1912959832">
    <w:abstractNumId w:val="8"/>
  </w:num>
  <w:num w:numId="3" w16cid:durableId="1388728266">
    <w:abstractNumId w:val="19"/>
  </w:num>
  <w:num w:numId="4" w16cid:durableId="1108744710">
    <w:abstractNumId w:val="0"/>
  </w:num>
  <w:num w:numId="5" w16cid:durableId="1240022564">
    <w:abstractNumId w:val="29"/>
  </w:num>
  <w:num w:numId="6" w16cid:durableId="1858151848">
    <w:abstractNumId w:val="28"/>
  </w:num>
  <w:num w:numId="7" w16cid:durableId="1590311620">
    <w:abstractNumId w:val="23"/>
  </w:num>
  <w:num w:numId="8" w16cid:durableId="1471940328">
    <w:abstractNumId w:val="20"/>
  </w:num>
  <w:num w:numId="9" w16cid:durableId="1521896725">
    <w:abstractNumId w:val="31"/>
  </w:num>
  <w:num w:numId="10" w16cid:durableId="217060092">
    <w:abstractNumId w:val="13"/>
  </w:num>
  <w:num w:numId="11" w16cid:durableId="565798098">
    <w:abstractNumId w:val="34"/>
  </w:num>
  <w:num w:numId="12" w16cid:durableId="1890452583">
    <w:abstractNumId w:val="21"/>
  </w:num>
  <w:num w:numId="13" w16cid:durableId="561911089">
    <w:abstractNumId w:val="27"/>
  </w:num>
  <w:num w:numId="14" w16cid:durableId="529296514">
    <w:abstractNumId w:val="16"/>
  </w:num>
  <w:num w:numId="15" w16cid:durableId="1474831061">
    <w:abstractNumId w:val="14"/>
  </w:num>
  <w:num w:numId="16" w16cid:durableId="563027152">
    <w:abstractNumId w:val="6"/>
  </w:num>
  <w:num w:numId="17" w16cid:durableId="620500755">
    <w:abstractNumId w:val="24"/>
  </w:num>
  <w:num w:numId="18" w16cid:durableId="1578786627">
    <w:abstractNumId w:val="25"/>
  </w:num>
  <w:num w:numId="19" w16cid:durableId="404763393">
    <w:abstractNumId w:val="4"/>
  </w:num>
  <w:num w:numId="20" w16cid:durableId="1852140143">
    <w:abstractNumId w:val="17"/>
  </w:num>
  <w:num w:numId="21" w16cid:durableId="1615285748">
    <w:abstractNumId w:val="10"/>
  </w:num>
  <w:num w:numId="22" w16cid:durableId="444347215">
    <w:abstractNumId w:val="32"/>
  </w:num>
  <w:num w:numId="23" w16cid:durableId="599067866">
    <w:abstractNumId w:val="33"/>
  </w:num>
  <w:num w:numId="24" w16cid:durableId="380131695">
    <w:abstractNumId w:val="7"/>
  </w:num>
  <w:num w:numId="25" w16cid:durableId="887297044">
    <w:abstractNumId w:val="12"/>
  </w:num>
  <w:num w:numId="26" w16cid:durableId="908421839">
    <w:abstractNumId w:val="11"/>
  </w:num>
  <w:num w:numId="27" w16cid:durableId="138695302">
    <w:abstractNumId w:val="2"/>
  </w:num>
  <w:num w:numId="28" w16cid:durableId="609430487">
    <w:abstractNumId w:val="5"/>
  </w:num>
  <w:num w:numId="29" w16cid:durableId="603734613">
    <w:abstractNumId w:val="3"/>
  </w:num>
  <w:num w:numId="30" w16cid:durableId="972371059">
    <w:abstractNumId w:val="26"/>
  </w:num>
  <w:num w:numId="31" w16cid:durableId="948125043">
    <w:abstractNumId w:val="22"/>
  </w:num>
  <w:num w:numId="32" w16cid:durableId="1713724657">
    <w:abstractNumId w:val="18"/>
  </w:num>
  <w:num w:numId="33" w16cid:durableId="1112165516">
    <w:abstractNumId w:val="15"/>
  </w:num>
  <w:num w:numId="34" w16cid:durableId="499006265">
    <w:abstractNumId w:val="30"/>
  </w:num>
  <w:num w:numId="35" w16cid:durableId="55909359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ave Terpstra (Consultant)">
    <w15:presenceInfo w15:providerId="AD" w15:userId="S::dterpstra@gavi.org::dca817ab-5f6a-4976-955d-eda92911b75e"/>
  </w15:person>
  <w15:person w15:author="Anand Agrawal">
    <w15:presenceInfo w15:providerId="AD" w15:userId="S::aagrawal@gavi.org::e8cb0d0d-5072-4346-ac16-38dbf86467b9"/>
  </w15:person>
  <w15:person w15:author="Neeraj Jahagirdar">
    <w15:presenceInfo w15:providerId="AD" w15:userId="S::neeraj.jahagirdar@zycus.com::1199de2a-b0c8-469a-9c9e-e3c50ca7d330"/>
  </w15:person>
  <w15:person w15:author="Dmitry Kuzmin">
    <w15:presenceInfo w15:providerId="AD" w15:userId="S::dkuzmin@gavi.org::cf1531fb-bfb6-4c16-ab38-e707a3737d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Y0MzM2NjYzNDM0MjVS0lEKTi0uzszPAykwNKoFAHoHDR8tAAAA"/>
  </w:docVars>
  <w:rsids>
    <w:rsidRoot w:val="00B72400"/>
    <w:rsid w:val="000029F6"/>
    <w:rsid w:val="00004381"/>
    <w:rsid w:val="00010957"/>
    <w:rsid w:val="000173D2"/>
    <w:rsid w:val="000207C8"/>
    <w:rsid w:val="00020D78"/>
    <w:rsid w:val="00021ACB"/>
    <w:rsid w:val="00022334"/>
    <w:rsid w:val="00026C66"/>
    <w:rsid w:val="00027761"/>
    <w:rsid w:val="00034382"/>
    <w:rsid w:val="000357C0"/>
    <w:rsid w:val="00040518"/>
    <w:rsid w:val="0005057D"/>
    <w:rsid w:val="0005176E"/>
    <w:rsid w:val="000517DB"/>
    <w:rsid w:val="00057AE5"/>
    <w:rsid w:val="0006020C"/>
    <w:rsid w:val="00062849"/>
    <w:rsid w:val="00062D4A"/>
    <w:rsid w:val="0006331F"/>
    <w:rsid w:val="000647F9"/>
    <w:rsid w:val="000648EB"/>
    <w:rsid w:val="00064E56"/>
    <w:rsid w:val="000652C6"/>
    <w:rsid w:val="00067464"/>
    <w:rsid w:val="00070037"/>
    <w:rsid w:val="0007120B"/>
    <w:rsid w:val="000717A0"/>
    <w:rsid w:val="0007245A"/>
    <w:rsid w:val="00073B62"/>
    <w:rsid w:val="0007568B"/>
    <w:rsid w:val="00076359"/>
    <w:rsid w:val="000766FD"/>
    <w:rsid w:val="00082AAF"/>
    <w:rsid w:val="00083D9F"/>
    <w:rsid w:val="000843F2"/>
    <w:rsid w:val="00093232"/>
    <w:rsid w:val="0009700D"/>
    <w:rsid w:val="000971D1"/>
    <w:rsid w:val="000A1E4F"/>
    <w:rsid w:val="000A3BC7"/>
    <w:rsid w:val="000A435E"/>
    <w:rsid w:val="000A4382"/>
    <w:rsid w:val="000A4914"/>
    <w:rsid w:val="000A5EA4"/>
    <w:rsid w:val="000A5FB2"/>
    <w:rsid w:val="000A64E9"/>
    <w:rsid w:val="000B0F12"/>
    <w:rsid w:val="000B1C7F"/>
    <w:rsid w:val="000B2531"/>
    <w:rsid w:val="000B4917"/>
    <w:rsid w:val="000B5352"/>
    <w:rsid w:val="000B6136"/>
    <w:rsid w:val="000C016D"/>
    <w:rsid w:val="000C148A"/>
    <w:rsid w:val="000C3CAF"/>
    <w:rsid w:val="000C432D"/>
    <w:rsid w:val="000C6330"/>
    <w:rsid w:val="000D130C"/>
    <w:rsid w:val="000D200B"/>
    <w:rsid w:val="000D3F48"/>
    <w:rsid w:val="000D5DEE"/>
    <w:rsid w:val="000E14F5"/>
    <w:rsid w:val="000E659F"/>
    <w:rsid w:val="000E67FC"/>
    <w:rsid w:val="000E6FAD"/>
    <w:rsid w:val="000F0278"/>
    <w:rsid w:val="000F0E52"/>
    <w:rsid w:val="000F1C28"/>
    <w:rsid w:val="000F30B0"/>
    <w:rsid w:val="000F4B76"/>
    <w:rsid w:val="000F5144"/>
    <w:rsid w:val="000F6D0C"/>
    <w:rsid w:val="00102481"/>
    <w:rsid w:val="0010741F"/>
    <w:rsid w:val="00107984"/>
    <w:rsid w:val="00107FB6"/>
    <w:rsid w:val="00115849"/>
    <w:rsid w:val="00116DE7"/>
    <w:rsid w:val="00117E99"/>
    <w:rsid w:val="00117F67"/>
    <w:rsid w:val="00122512"/>
    <w:rsid w:val="001226BF"/>
    <w:rsid w:val="001228E9"/>
    <w:rsid w:val="001251ED"/>
    <w:rsid w:val="00126C75"/>
    <w:rsid w:val="0013192A"/>
    <w:rsid w:val="00135E7A"/>
    <w:rsid w:val="001370E9"/>
    <w:rsid w:val="00141635"/>
    <w:rsid w:val="00141F27"/>
    <w:rsid w:val="00144099"/>
    <w:rsid w:val="00144252"/>
    <w:rsid w:val="00145024"/>
    <w:rsid w:val="001454BC"/>
    <w:rsid w:val="00145783"/>
    <w:rsid w:val="001458E2"/>
    <w:rsid w:val="00147648"/>
    <w:rsid w:val="00147B51"/>
    <w:rsid w:val="001500EF"/>
    <w:rsid w:val="00152441"/>
    <w:rsid w:val="00154C93"/>
    <w:rsid w:val="001620C5"/>
    <w:rsid w:val="00165238"/>
    <w:rsid w:val="001676EF"/>
    <w:rsid w:val="00171AE7"/>
    <w:rsid w:val="001729FE"/>
    <w:rsid w:val="00172D8D"/>
    <w:rsid w:val="00180A4A"/>
    <w:rsid w:val="00180C15"/>
    <w:rsid w:val="001835FB"/>
    <w:rsid w:val="00184818"/>
    <w:rsid w:val="00184A61"/>
    <w:rsid w:val="00186010"/>
    <w:rsid w:val="00190827"/>
    <w:rsid w:val="00196753"/>
    <w:rsid w:val="001A4CA4"/>
    <w:rsid w:val="001A5B4D"/>
    <w:rsid w:val="001A6333"/>
    <w:rsid w:val="001A73C6"/>
    <w:rsid w:val="001B322E"/>
    <w:rsid w:val="001B41F9"/>
    <w:rsid w:val="001B425F"/>
    <w:rsid w:val="001B684D"/>
    <w:rsid w:val="001B74BE"/>
    <w:rsid w:val="001C04EA"/>
    <w:rsid w:val="001C3FE2"/>
    <w:rsid w:val="001C5907"/>
    <w:rsid w:val="001C6006"/>
    <w:rsid w:val="001D1663"/>
    <w:rsid w:val="001D282B"/>
    <w:rsid w:val="001D3C6E"/>
    <w:rsid w:val="001D5F28"/>
    <w:rsid w:val="001E5800"/>
    <w:rsid w:val="001E5BC3"/>
    <w:rsid w:val="001F1C4E"/>
    <w:rsid w:val="001F25FC"/>
    <w:rsid w:val="001F2AB2"/>
    <w:rsid w:val="001F2B9A"/>
    <w:rsid w:val="001F5AC3"/>
    <w:rsid w:val="00205816"/>
    <w:rsid w:val="0020594C"/>
    <w:rsid w:val="0020692B"/>
    <w:rsid w:val="00207640"/>
    <w:rsid w:val="00211AB7"/>
    <w:rsid w:val="00212549"/>
    <w:rsid w:val="00212C00"/>
    <w:rsid w:val="002136F9"/>
    <w:rsid w:val="00215F03"/>
    <w:rsid w:val="00216383"/>
    <w:rsid w:val="00216FCC"/>
    <w:rsid w:val="00220A10"/>
    <w:rsid w:val="00223861"/>
    <w:rsid w:val="00225D6C"/>
    <w:rsid w:val="00227077"/>
    <w:rsid w:val="002340D1"/>
    <w:rsid w:val="0023506F"/>
    <w:rsid w:val="00235145"/>
    <w:rsid w:val="002364A3"/>
    <w:rsid w:val="00236B42"/>
    <w:rsid w:val="0024466D"/>
    <w:rsid w:val="00246657"/>
    <w:rsid w:val="002518C2"/>
    <w:rsid w:val="00251B6E"/>
    <w:rsid w:val="00253C6E"/>
    <w:rsid w:val="00254C47"/>
    <w:rsid w:val="00255509"/>
    <w:rsid w:val="0025671C"/>
    <w:rsid w:val="00256E01"/>
    <w:rsid w:val="00257E26"/>
    <w:rsid w:val="00260715"/>
    <w:rsid w:val="00261510"/>
    <w:rsid w:val="00262998"/>
    <w:rsid w:val="002643EB"/>
    <w:rsid w:val="00265E61"/>
    <w:rsid w:val="00267BDD"/>
    <w:rsid w:val="002832F9"/>
    <w:rsid w:val="002841A8"/>
    <w:rsid w:val="002849C4"/>
    <w:rsid w:val="0028613D"/>
    <w:rsid w:val="00290953"/>
    <w:rsid w:val="00290A28"/>
    <w:rsid w:val="00291A32"/>
    <w:rsid w:val="002929B9"/>
    <w:rsid w:val="00296555"/>
    <w:rsid w:val="0029765F"/>
    <w:rsid w:val="002A1D84"/>
    <w:rsid w:val="002A2F1B"/>
    <w:rsid w:val="002A31D4"/>
    <w:rsid w:val="002A57E9"/>
    <w:rsid w:val="002A70DE"/>
    <w:rsid w:val="002B3685"/>
    <w:rsid w:val="002B7782"/>
    <w:rsid w:val="002C05FF"/>
    <w:rsid w:val="002C7DD6"/>
    <w:rsid w:val="002D349A"/>
    <w:rsid w:val="002D3859"/>
    <w:rsid w:val="002D6152"/>
    <w:rsid w:val="002D668B"/>
    <w:rsid w:val="002D69DE"/>
    <w:rsid w:val="002D7112"/>
    <w:rsid w:val="002D7DD2"/>
    <w:rsid w:val="002D7FD7"/>
    <w:rsid w:val="002E2D5F"/>
    <w:rsid w:val="002E37D4"/>
    <w:rsid w:val="002E548E"/>
    <w:rsid w:val="002E555B"/>
    <w:rsid w:val="002E5EDC"/>
    <w:rsid w:val="002E7D31"/>
    <w:rsid w:val="002F1159"/>
    <w:rsid w:val="002F1EDD"/>
    <w:rsid w:val="002F3851"/>
    <w:rsid w:val="002F6BDA"/>
    <w:rsid w:val="0030070A"/>
    <w:rsid w:val="0030783F"/>
    <w:rsid w:val="00311E12"/>
    <w:rsid w:val="00313765"/>
    <w:rsid w:val="00313DCD"/>
    <w:rsid w:val="00313F2F"/>
    <w:rsid w:val="00314B9D"/>
    <w:rsid w:val="00320B21"/>
    <w:rsid w:val="00324CE8"/>
    <w:rsid w:val="00326719"/>
    <w:rsid w:val="00326925"/>
    <w:rsid w:val="00326E66"/>
    <w:rsid w:val="00327BD5"/>
    <w:rsid w:val="00332562"/>
    <w:rsid w:val="00332769"/>
    <w:rsid w:val="00333496"/>
    <w:rsid w:val="00333F99"/>
    <w:rsid w:val="00336DFE"/>
    <w:rsid w:val="00336F7A"/>
    <w:rsid w:val="0033779C"/>
    <w:rsid w:val="00345886"/>
    <w:rsid w:val="00345A2B"/>
    <w:rsid w:val="0034677D"/>
    <w:rsid w:val="003468C6"/>
    <w:rsid w:val="003507B9"/>
    <w:rsid w:val="003600CC"/>
    <w:rsid w:val="00360639"/>
    <w:rsid w:val="003634EB"/>
    <w:rsid w:val="00364B0B"/>
    <w:rsid w:val="00365110"/>
    <w:rsid w:val="00365456"/>
    <w:rsid w:val="00365EBA"/>
    <w:rsid w:val="00367299"/>
    <w:rsid w:val="00367B6E"/>
    <w:rsid w:val="00370A28"/>
    <w:rsid w:val="00371A42"/>
    <w:rsid w:val="00371FF2"/>
    <w:rsid w:val="0037206B"/>
    <w:rsid w:val="00372476"/>
    <w:rsid w:val="003740F1"/>
    <w:rsid w:val="003746F4"/>
    <w:rsid w:val="003817D1"/>
    <w:rsid w:val="00383C3D"/>
    <w:rsid w:val="0038404D"/>
    <w:rsid w:val="003857C3"/>
    <w:rsid w:val="00385AB6"/>
    <w:rsid w:val="00395791"/>
    <w:rsid w:val="00396FBA"/>
    <w:rsid w:val="003A0018"/>
    <w:rsid w:val="003A0718"/>
    <w:rsid w:val="003A1B5B"/>
    <w:rsid w:val="003A1DA6"/>
    <w:rsid w:val="003A591B"/>
    <w:rsid w:val="003A7293"/>
    <w:rsid w:val="003B2ADD"/>
    <w:rsid w:val="003B2EF5"/>
    <w:rsid w:val="003B5A38"/>
    <w:rsid w:val="003B6EDC"/>
    <w:rsid w:val="003B7EB2"/>
    <w:rsid w:val="003C50B1"/>
    <w:rsid w:val="003C591F"/>
    <w:rsid w:val="003C6025"/>
    <w:rsid w:val="003C6D62"/>
    <w:rsid w:val="003D1131"/>
    <w:rsid w:val="003D21D8"/>
    <w:rsid w:val="003D3140"/>
    <w:rsid w:val="003D3FCB"/>
    <w:rsid w:val="003D4C29"/>
    <w:rsid w:val="003E14A3"/>
    <w:rsid w:val="003E1F17"/>
    <w:rsid w:val="003E2E87"/>
    <w:rsid w:val="003E3B76"/>
    <w:rsid w:val="003F2460"/>
    <w:rsid w:val="003F34C1"/>
    <w:rsid w:val="00400FD4"/>
    <w:rsid w:val="00403C1E"/>
    <w:rsid w:val="0040513F"/>
    <w:rsid w:val="0040669D"/>
    <w:rsid w:val="00410A90"/>
    <w:rsid w:val="00412761"/>
    <w:rsid w:val="00414389"/>
    <w:rsid w:val="0042009D"/>
    <w:rsid w:val="004214B4"/>
    <w:rsid w:val="004230EB"/>
    <w:rsid w:val="004238D1"/>
    <w:rsid w:val="00424094"/>
    <w:rsid w:val="00425727"/>
    <w:rsid w:val="00426055"/>
    <w:rsid w:val="00433656"/>
    <w:rsid w:val="004374AE"/>
    <w:rsid w:val="00437E79"/>
    <w:rsid w:val="0044020D"/>
    <w:rsid w:val="00440718"/>
    <w:rsid w:val="00441652"/>
    <w:rsid w:val="00443C22"/>
    <w:rsid w:val="00451FFD"/>
    <w:rsid w:val="0045242B"/>
    <w:rsid w:val="00456767"/>
    <w:rsid w:val="00457BBA"/>
    <w:rsid w:val="00463D88"/>
    <w:rsid w:val="0046492A"/>
    <w:rsid w:val="00464A18"/>
    <w:rsid w:val="00464A61"/>
    <w:rsid w:val="00464ABD"/>
    <w:rsid w:val="00466F17"/>
    <w:rsid w:val="0046769B"/>
    <w:rsid w:val="004748B8"/>
    <w:rsid w:val="00474CB2"/>
    <w:rsid w:val="00475E2A"/>
    <w:rsid w:val="00477655"/>
    <w:rsid w:val="00477788"/>
    <w:rsid w:val="00480F5B"/>
    <w:rsid w:val="0048194A"/>
    <w:rsid w:val="00482350"/>
    <w:rsid w:val="00485BAC"/>
    <w:rsid w:val="0048782A"/>
    <w:rsid w:val="00491B19"/>
    <w:rsid w:val="0049232E"/>
    <w:rsid w:val="004977E1"/>
    <w:rsid w:val="0049799E"/>
    <w:rsid w:val="004A0528"/>
    <w:rsid w:val="004A2D59"/>
    <w:rsid w:val="004A4210"/>
    <w:rsid w:val="004A543F"/>
    <w:rsid w:val="004B1B03"/>
    <w:rsid w:val="004B5071"/>
    <w:rsid w:val="004B53F9"/>
    <w:rsid w:val="004B6B5A"/>
    <w:rsid w:val="004B765E"/>
    <w:rsid w:val="004C3013"/>
    <w:rsid w:val="004C3FBA"/>
    <w:rsid w:val="004C6007"/>
    <w:rsid w:val="004C6B47"/>
    <w:rsid w:val="004C7CD5"/>
    <w:rsid w:val="004D0845"/>
    <w:rsid w:val="004D3E94"/>
    <w:rsid w:val="004D469F"/>
    <w:rsid w:val="004D57CE"/>
    <w:rsid w:val="004E0781"/>
    <w:rsid w:val="004E1C1C"/>
    <w:rsid w:val="004E3D43"/>
    <w:rsid w:val="004E48E9"/>
    <w:rsid w:val="004E5605"/>
    <w:rsid w:val="004E7CF4"/>
    <w:rsid w:val="004F1618"/>
    <w:rsid w:val="004F33F9"/>
    <w:rsid w:val="004F3974"/>
    <w:rsid w:val="004F410B"/>
    <w:rsid w:val="004F4372"/>
    <w:rsid w:val="004F4A07"/>
    <w:rsid w:val="00501834"/>
    <w:rsid w:val="00501E51"/>
    <w:rsid w:val="00503D44"/>
    <w:rsid w:val="00504D36"/>
    <w:rsid w:val="005124CB"/>
    <w:rsid w:val="005134F3"/>
    <w:rsid w:val="00514DDC"/>
    <w:rsid w:val="00516127"/>
    <w:rsid w:val="005205DA"/>
    <w:rsid w:val="00520788"/>
    <w:rsid w:val="00520A35"/>
    <w:rsid w:val="0052468A"/>
    <w:rsid w:val="00524A04"/>
    <w:rsid w:val="00527977"/>
    <w:rsid w:val="00531027"/>
    <w:rsid w:val="00536D8C"/>
    <w:rsid w:val="00537898"/>
    <w:rsid w:val="005423E0"/>
    <w:rsid w:val="00542F9C"/>
    <w:rsid w:val="00542FE4"/>
    <w:rsid w:val="00544017"/>
    <w:rsid w:val="00546296"/>
    <w:rsid w:val="00547CA0"/>
    <w:rsid w:val="00547CBA"/>
    <w:rsid w:val="00552420"/>
    <w:rsid w:val="00552962"/>
    <w:rsid w:val="005571B0"/>
    <w:rsid w:val="00561D12"/>
    <w:rsid w:val="005662AA"/>
    <w:rsid w:val="00567EAF"/>
    <w:rsid w:val="00570F69"/>
    <w:rsid w:val="00571C8D"/>
    <w:rsid w:val="005742F0"/>
    <w:rsid w:val="005800B5"/>
    <w:rsid w:val="00582BE6"/>
    <w:rsid w:val="00585EB9"/>
    <w:rsid w:val="005870E0"/>
    <w:rsid w:val="0058734E"/>
    <w:rsid w:val="005904CC"/>
    <w:rsid w:val="00591F4D"/>
    <w:rsid w:val="005927F8"/>
    <w:rsid w:val="00593931"/>
    <w:rsid w:val="005972C1"/>
    <w:rsid w:val="005A0D51"/>
    <w:rsid w:val="005A73B3"/>
    <w:rsid w:val="005B08FE"/>
    <w:rsid w:val="005B114D"/>
    <w:rsid w:val="005B2713"/>
    <w:rsid w:val="005B5289"/>
    <w:rsid w:val="005B61CE"/>
    <w:rsid w:val="005B679C"/>
    <w:rsid w:val="005B75A9"/>
    <w:rsid w:val="005B7C64"/>
    <w:rsid w:val="005B7E78"/>
    <w:rsid w:val="005C060F"/>
    <w:rsid w:val="005C0E5E"/>
    <w:rsid w:val="005C2EDD"/>
    <w:rsid w:val="005C3EA4"/>
    <w:rsid w:val="005C7C7E"/>
    <w:rsid w:val="005D26B7"/>
    <w:rsid w:val="005D75FB"/>
    <w:rsid w:val="005E0967"/>
    <w:rsid w:val="005E0F9C"/>
    <w:rsid w:val="005E1E3C"/>
    <w:rsid w:val="005E1E6D"/>
    <w:rsid w:val="005E4F32"/>
    <w:rsid w:val="005F1C65"/>
    <w:rsid w:val="00600F36"/>
    <w:rsid w:val="00604873"/>
    <w:rsid w:val="0060686B"/>
    <w:rsid w:val="0060751D"/>
    <w:rsid w:val="00607539"/>
    <w:rsid w:val="00607EB0"/>
    <w:rsid w:val="00610153"/>
    <w:rsid w:val="00610C1B"/>
    <w:rsid w:val="00613B2B"/>
    <w:rsid w:val="006145D9"/>
    <w:rsid w:val="00616C33"/>
    <w:rsid w:val="006203DD"/>
    <w:rsid w:val="00622670"/>
    <w:rsid w:val="006243A7"/>
    <w:rsid w:val="00624868"/>
    <w:rsid w:val="006250E2"/>
    <w:rsid w:val="00632397"/>
    <w:rsid w:val="00632709"/>
    <w:rsid w:val="00632BCC"/>
    <w:rsid w:val="00634B98"/>
    <w:rsid w:val="00634F89"/>
    <w:rsid w:val="00636430"/>
    <w:rsid w:val="00641D20"/>
    <w:rsid w:val="00647FE8"/>
    <w:rsid w:val="00651DA2"/>
    <w:rsid w:val="00653E2A"/>
    <w:rsid w:val="0066110D"/>
    <w:rsid w:val="00661A0C"/>
    <w:rsid w:val="0066297A"/>
    <w:rsid w:val="00662D7C"/>
    <w:rsid w:val="00662FC7"/>
    <w:rsid w:val="006633B4"/>
    <w:rsid w:val="00666333"/>
    <w:rsid w:val="00673C71"/>
    <w:rsid w:val="0067464D"/>
    <w:rsid w:val="00674904"/>
    <w:rsid w:val="00674935"/>
    <w:rsid w:val="00676E65"/>
    <w:rsid w:val="00680791"/>
    <w:rsid w:val="006807B3"/>
    <w:rsid w:val="00683324"/>
    <w:rsid w:val="00683EE8"/>
    <w:rsid w:val="006853C7"/>
    <w:rsid w:val="0068609A"/>
    <w:rsid w:val="006914AA"/>
    <w:rsid w:val="00692CAC"/>
    <w:rsid w:val="006947AA"/>
    <w:rsid w:val="006951BC"/>
    <w:rsid w:val="006960F1"/>
    <w:rsid w:val="006960FE"/>
    <w:rsid w:val="006A1CB0"/>
    <w:rsid w:val="006A3531"/>
    <w:rsid w:val="006A4EC2"/>
    <w:rsid w:val="006A54EF"/>
    <w:rsid w:val="006B08BE"/>
    <w:rsid w:val="006B7A21"/>
    <w:rsid w:val="006C003D"/>
    <w:rsid w:val="006C4624"/>
    <w:rsid w:val="006C466A"/>
    <w:rsid w:val="006C54C8"/>
    <w:rsid w:val="006D12A3"/>
    <w:rsid w:val="006D3271"/>
    <w:rsid w:val="006D5AE2"/>
    <w:rsid w:val="006D743D"/>
    <w:rsid w:val="006D7A0F"/>
    <w:rsid w:val="006D7AF9"/>
    <w:rsid w:val="006E2AC4"/>
    <w:rsid w:val="006E2BFB"/>
    <w:rsid w:val="006E7147"/>
    <w:rsid w:val="006E751A"/>
    <w:rsid w:val="006E7F0F"/>
    <w:rsid w:val="006F0BE2"/>
    <w:rsid w:val="006F10F9"/>
    <w:rsid w:val="006F28FA"/>
    <w:rsid w:val="006F2F9E"/>
    <w:rsid w:val="006F40FE"/>
    <w:rsid w:val="006F475E"/>
    <w:rsid w:val="00700FB0"/>
    <w:rsid w:val="00701339"/>
    <w:rsid w:val="007036E6"/>
    <w:rsid w:val="007152C4"/>
    <w:rsid w:val="00715693"/>
    <w:rsid w:val="0072036A"/>
    <w:rsid w:val="0072565B"/>
    <w:rsid w:val="00734BDE"/>
    <w:rsid w:val="00734C3D"/>
    <w:rsid w:val="00734E94"/>
    <w:rsid w:val="00742594"/>
    <w:rsid w:val="00743142"/>
    <w:rsid w:val="0074412B"/>
    <w:rsid w:val="00744509"/>
    <w:rsid w:val="0074685E"/>
    <w:rsid w:val="0074782D"/>
    <w:rsid w:val="0075231C"/>
    <w:rsid w:val="007550A4"/>
    <w:rsid w:val="00764CCF"/>
    <w:rsid w:val="00765A0F"/>
    <w:rsid w:val="00766713"/>
    <w:rsid w:val="00766B4D"/>
    <w:rsid w:val="007679FD"/>
    <w:rsid w:val="0077387B"/>
    <w:rsid w:val="00775662"/>
    <w:rsid w:val="00775A4D"/>
    <w:rsid w:val="00783106"/>
    <w:rsid w:val="00783163"/>
    <w:rsid w:val="007841D4"/>
    <w:rsid w:val="007861BC"/>
    <w:rsid w:val="00786721"/>
    <w:rsid w:val="00787025"/>
    <w:rsid w:val="007877CC"/>
    <w:rsid w:val="00791AD2"/>
    <w:rsid w:val="00794DDE"/>
    <w:rsid w:val="007957C7"/>
    <w:rsid w:val="007A082F"/>
    <w:rsid w:val="007A1120"/>
    <w:rsid w:val="007A1A38"/>
    <w:rsid w:val="007A32BE"/>
    <w:rsid w:val="007A6769"/>
    <w:rsid w:val="007B021E"/>
    <w:rsid w:val="007B0DF1"/>
    <w:rsid w:val="007B1FBE"/>
    <w:rsid w:val="007B2679"/>
    <w:rsid w:val="007B29DC"/>
    <w:rsid w:val="007B3294"/>
    <w:rsid w:val="007B5AC8"/>
    <w:rsid w:val="007B6348"/>
    <w:rsid w:val="007B6A4C"/>
    <w:rsid w:val="007B906E"/>
    <w:rsid w:val="007C1411"/>
    <w:rsid w:val="007C69B6"/>
    <w:rsid w:val="007C72F8"/>
    <w:rsid w:val="007C7838"/>
    <w:rsid w:val="007D0897"/>
    <w:rsid w:val="007D13E1"/>
    <w:rsid w:val="007D1E32"/>
    <w:rsid w:val="007D220C"/>
    <w:rsid w:val="007D469F"/>
    <w:rsid w:val="007D6E91"/>
    <w:rsid w:val="007D7933"/>
    <w:rsid w:val="007E0C1A"/>
    <w:rsid w:val="007E1863"/>
    <w:rsid w:val="007E1ED7"/>
    <w:rsid w:val="007E2BCD"/>
    <w:rsid w:val="007E3CD4"/>
    <w:rsid w:val="007E4B3F"/>
    <w:rsid w:val="007E6899"/>
    <w:rsid w:val="007F1461"/>
    <w:rsid w:val="007F1E1E"/>
    <w:rsid w:val="007F47C3"/>
    <w:rsid w:val="007F7A7B"/>
    <w:rsid w:val="00800CFC"/>
    <w:rsid w:val="00802DF7"/>
    <w:rsid w:val="00802F52"/>
    <w:rsid w:val="00804622"/>
    <w:rsid w:val="008055D2"/>
    <w:rsid w:val="00805B06"/>
    <w:rsid w:val="00811502"/>
    <w:rsid w:val="008123D3"/>
    <w:rsid w:val="008134DF"/>
    <w:rsid w:val="0081528D"/>
    <w:rsid w:val="008153C8"/>
    <w:rsid w:val="008177DE"/>
    <w:rsid w:val="00821587"/>
    <w:rsid w:val="008267B8"/>
    <w:rsid w:val="008313A3"/>
    <w:rsid w:val="00831A18"/>
    <w:rsid w:val="00832179"/>
    <w:rsid w:val="00833FF6"/>
    <w:rsid w:val="00834C1C"/>
    <w:rsid w:val="00836889"/>
    <w:rsid w:val="00836A79"/>
    <w:rsid w:val="00840E17"/>
    <w:rsid w:val="00840E46"/>
    <w:rsid w:val="00841F60"/>
    <w:rsid w:val="008456EE"/>
    <w:rsid w:val="0084684A"/>
    <w:rsid w:val="0084797D"/>
    <w:rsid w:val="00847B98"/>
    <w:rsid w:val="00851DD4"/>
    <w:rsid w:val="00856133"/>
    <w:rsid w:val="0086401B"/>
    <w:rsid w:val="00867F0D"/>
    <w:rsid w:val="00870AA1"/>
    <w:rsid w:val="00870F39"/>
    <w:rsid w:val="00875AAE"/>
    <w:rsid w:val="008825FA"/>
    <w:rsid w:val="00891B8B"/>
    <w:rsid w:val="00892478"/>
    <w:rsid w:val="008941B9"/>
    <w:rsid w:val="0089586F"/>
    <w:rsid w:val="00896959"/>
    <w:rsid w:val="00896E3B"/>
    <w:rsid w:val="008B032C"/>
    <w:rsid w:val="008B07E6"/>
    <w:rsid w:val="008B1B28"/>
    <w:rsid w:val="008B241D"/>
    <w:rsid w:val="008B24D5"/>
    <w:rsid w:val="008C140D"/>
    <w:rsid w:val="008C15C3"/>
    <w:rsid w:val="008C6AF0"/>
    <w:rsid w:val="008D2B52"/>
    <w:rsid w:val="008D2C39"/>
    <w:rsid w:val="008D3886"/>
    <w:rsid w:val="008D44D6"/>
    <w:rsid w:val="008D7E0A"/>
    <w:rsid w:val="008E5C7D"/>
    <w:rsid w:val="008E6C1C"/>
    <w:rsid w:val="008E7696"/>
    <w:rsid w:val="008F2331"/>
    <w:rsid w:val="008F44A7"/>
    <w:rsid w:val="008F50F3"/>
    <w:rsid w:val="008F5252"/>
    <w:rsid w:val="008F62E5"/>
    <w:rsid w:val="008F63C0"/>
    <w:rsid w:val="008F65F2"/>
    <w:rsid w:val="008F6AC1"/>
    <w:rsid w:val="009022C0"/>
    <w:rsid w:val="009033C7"/>
    <w:rsid w:val="00903D0B"/>
    <w:rsid w:val="00905267"/>
    <w:rsid w:val="009113FA"/>
    <w:rsid w:val="0091459F"/>
    <w:rsid w:val="009150C4"/>
    <w:rsid w:val="009168BC"/>
    <w:rsid w:val="00917390"/>
    <w:rsid w:val="009173AF"/>
    <w:rsid w:val="00917510"/>
    <w:rsid w:val="009214DF"/>
    <w:rsid w:val="00921BDA"/>
    <w:rsid w:val="009239EA"/>
    <w:rsid w:val="009252D6"/>
    <w:rsid w:val="00925391"/>
    <w:rsid w:val="00930B5E"/>
    <w:rsid w:val="00932604"/>
    <w:rsid w:val="00933213"/>
    <w:rsid w:val="009345CF"/>
    <w:rsid w:val="009357AC"/>
    <w:rsid w:val="00936371"/>
    <w:rsid w:val="009407C7"/>
    <w:rsid w:val="009411CC"/>
    <w:rsid w:val="009434B2"/>
    <w:rsid w:val="009446D8"/>
    <w:rsid w:val="00944BE9"/>
    <w:rsid w:val="00945B90"/>
    <w:rsid w:val="0095286E"/>
    <w:rsid w:val="00954FAE"/>
    <w:rsid w:val="0096146C"/>
    <w:rsid w:val="00964A0B"/>
    <w:rsid w:val="00965564"/>
    <w:rsid w:val="00970226"/>
    <w:rsid w:val="0097037D"/>
    <w:rsid w:val="00970D22"/>
    <w:rsid w:val="009715A0"/>
    <w:rsid w:val="00976A78"/>
    <w:rsid w:val="00976EE2"/>
    <w:rsid w:val="00977773"/>
    <w:rsid w:val="00980839"/>
    <w:rsid w:val="00984587"/>
    <w:rsid w:val="00984743"/>
    <w:rsid w:val="009866B0"/>
    <w:rsid w:val="00991257"/>
    <w:rsid w:val="009923A2"/>
    <w:rsid w:val="00996505"/>
    <w:rsid w:val="00997984"/>
    <w:rsid w:val="009A0CD0"/>
    <w:rsid w:val="009A3973"/>
    <w:rsid w:val="009A4667"/>
    <w:rsid w:val="009A5305"/>
    <w:rsid w:val="009A5BEF"/>
    <w:rsid w:val="009A777D"/>
    <w:rsid w:val="009B1447"/>
    <w:rsid w:val="009B1585"/>
    <w:rsid w:val="009C0301"/>
    <w:rsid w:val="009C0F69"/>
    <w:rsid w:val="009C2134"/>
    <w:rsid w:val="009C2628"/>
    <w:rsid w:val="009C3403"/>
    <w:rsid w:val="009C37E1"/>
    <w:rsid w:val="009C3BF1"/>
    <w:rsid w:val="009C478A"/>
    <w:rsid w:val="009C7B33"/>
    <w:rsid w:val="009C7BFC"/>
    <w:rsid w:val="009D0A3F"/>
    <w:rsid w:val="009D393D"/>
    <w:rsid w:val="009D53C7"/>
    <w:rsid w:val="009D746D"/>
    <w:rsid w:val="009E39E4"/>
    <w:rsid w:val="009E4FA8"/>
    <w:rsid w:val="009E6E90"/>
    <w:rsid w:val="009F06B0"/>
    <w:rsid w:val="009F0ACE"/>
    <w:rsid w:val="009F213E"/>
    <w:rsid w:val="009F3035"/>
    <w:rsid w:val="00A0335F"/>
    <w:rsid w:val="00A0742D"/>
    <w:rsid w:val="00A106C2"/>
    <w:rsid w:val="00A12458"/>
    <w:rsid w:val="00A145EF"/>
    <w:rsid w:val="00A14FAA"/>
    <w:rsid w:val="00A1569C"/>
    <w:rsid w:val="00A15B59"/>
    <w:rsid w:val="00A1712A"/>
    <w:rsid w:val="00A24E65"/>
    <w:rsid w:val="00A423C5"/>
    <w:rsid w:val="00A42BF2"/>
    <w:rsid w:val="00A443C0"/>
    <w:rsid w:val="00A47E81"/>
    <w:rsid w:val="00A52386"/>
    <w:rsid w:val="00A523BD"/>
    <w:rsid w:val="00A526DF"/>
    <w:rsid w:val="00A52E19"/>
    <w:rsid w:val="00A55816"/>
    <w:rsid w:val="00A568C0"/>
    <w:rsid w:val="00A60BD7"/>
    <w:rsid w:val="00A6151C"/>
    <w:rsid w:val="00A65FDD"/>
    <w:rsid w:val="00A66D92"/>
    <w:rsid w:val="00A74750"/>
    <w:rsid w:val="00A75608"/>
    <w:rsid w:val="00A76D15"/>
    <w:rsid w:val="00A8537B"/>
    <w:rsid w:val="00A868D4"/>
    <w:rsid w:val="00A86ADD"/>
    <w:rsid w:val="00A874EC"/>
    <w:rsid w:val="00A91480"/>
    <w:rsid w:val="00A91896"/>
    <w:rsid w:val="00A9389C"/>
    <w:rsid w:val="00AA1D19"/>
    <w:rsid w:val="00AA2182"/>
    <w:rsid w:val="00AA3779"/>
    <w:rsid w:val="00AA4870"/>
    <w:rsid w:val="00AB0B47"/>
    <w:rsid w:val="00AB1966"/>
    <w:rsid w:val="00AB3542"/>
    <w:rsid w:val="00AB49C8"/>
    <w:rsid w:val="00AB5F06"/>
    <w:rsid w:val="00AB77B5"/>
    <w:rsid w:val="00AC3582"/>
    <w:rsid w:val="00AC68EE"/>
    <w:rsid w:val="00AC72D3"/>
    <w:rsid w:val="00AD20E3"/>
    <w:rsid w:val="00AD27B0"/>
    <w:rsid w:val="00AD67EE"/>
    <w:rsid w:val="00AD6D46"/>
    <w:rsid w:val="00AD6F4D"/>
    <w:rsid w:val="00AE4EDE"/>
    <w:rsid w:val="00AE58AE"/>
    <w:rsid w:val="00AF02D8"/>
    <w:rsid w:val="00AF0F81"/>
    <w:rsid w:val="00AF5D05"/>
    <w:rsid w:val="00AF6517"/>
    <w:rsid w:val="00AF6A41"/>
    <w:rsid w:val="00AF7954"/>
    <w:rsid w:val="00B0050A"/>
    <w:rsid w:val="00B00C38"/>
    <w:rsid w:val="00B01101"/>
    <w:rsid w:val="00B03877"/>
    <w:rsid w:val="00B071CC"/>
    <w:rsid w:val="00B12259"/>
    <w:rsid w:val="00B14153"/>
    <w:rsid w:val="00B14D2E"/>
    <w:rsid w:val="00B15A13"/>
    <w:rsid w:val="00B16115"/>
    <w:rsid w:val="00B16277"/>
    <w:rsid w:val="00B16B77"/>
    <w:rsid w:val="00B21393"/>
    <w:rsid w:val="00B21512"/>
    <w:rsid w:val="00B2208F"/>
    <w:rsid w:val="00B22887"/>
    <w:rsid w:val="00B23B48"/>
    <w:rsid w:val="00B24690"/>
    <w:rsid w:val="00B24716"/>
    <w:rsid w:val="00B31135"/>
    <w:rsid w:val="00B32717"/>
    <w:rsid w:val="00B32D8A"/>
    <w:rsid w:val="00B34975"/>
    <w:rsid w:val="00B35BB4"/>
    <w:rsid w:val="00B366F7"/>
    <w:rsid w:val="00B4025A"/>
    <w:rsid w:val="00B43D6F"/>
    <w:rsid w:val="00B4498E"/>
    <w:rsid w:val="00B45285"/>
    <w:rsid w:val="00B455EA"/>
    <w:rsid w:val="00B505C8"/>
    <w:rsid w:val="00B512F5"/>
    <w:rsid w:val="00B51CC4"/>
    <w:rsid w:val="00B51E06"/>
    <w:rsid w:val="00B5282F"/>
    <w:rsid w:val="00B60AFD"/>
    <w:rsid w:val="00B623F5"/>
    <w:rsid w:val="00B64143"/>
    <w:rsid w:val="00B64748"/>
    <w:rsid w:val="00B653E0"/>
    <w:rsid w:val="00B6610D"/>
    <w:rsid w:val="00B67F96"/>
    <w:rsid w:val="00B7041B"/>
    <w:rsid w:val="00B7051C"/>
    <w:rsid w:val="00B71820"/>
    <w:rsid w:val="00B72400"/>
    <w:rsid w:val="00B73334"/>
    <w:rsid w:val="00B75342"/>
    <w:rsid w:val="00B767A3"/>
    <w:rsid w:val="00B829AE"/>
    <w:rsid w:val="00B85C35"/>
    <w:rsid w:val="00B8643A"/>
    <w:rsid w:val="00B87149"/>
    <w:rsid w:val="00B92933"/>
    <w:rsid w:val="00B95A15"/>
    <w:rsid w:val="00B96961"/>
    <w:rsid w:val="00B975CD"/>
    <w:rsid w:val="00B97D9A"/>
    <w:rsid w:val="00BA0A30"/>
    <w:rsid w:val="00BA1187"/>
    <w:rsid w:val="00BA1475"/>
    <w:rsid w:val="00BA44DA"/>
    <w:rsid w:val="00BA7A97"/>
    <w:rsid w:val="00BB089F"/>
    <w:rsid w:val="00BB0CCE"/>
    <w:rsid w:val="00BB15D1"/>
    <w:rsid w:val="00BB2202"/>
    <w:rsid w:val="00BB3E42"/>
    <w:rsid w:val="00BB5D68"/>
    <w:rsid w:val="00BB7E91"/>
    <w:rsid w:val="00BC03BB"/>
    <w:rsid w:val="00BC0B09"/>
    <w:rsid w:val="00BC1E7E"/>
    <w:rsid w:val="00BC3A46"/>
    <w:rsid w:val="00BC45FC"/>
    <w:rsid w:val="00BC63CB"/>
    <w:rsid w:val="00BC7589"/>
    <w:rsid w:val="00BC7EFC"/>
    <w:rsid w:val="00BD0F22"/>
    <w:rsid w:val="00BD165B"/>
    <w:rsid w:val="00BD2F1A"/>
    <w:rsid w:val="00BD5667"/>
    <w:rsid w:val="00BD6D45"/>
    <w:rsid w:val="00BD7D05"/>
    <w:rsid w:val="00BE07DF"/>
    <w:rsid w:val="00BE2156"/>
    <w:rsid w:val="00BE2A97"/>
    <w:rsid w:val="00BE7BF9"/>
    <w:rsid w:val="00BF0066"/>
    <w:rsid w:val="00BF1FA9"/>
    <w:rsid w:val="00BF3B23"/>
    <w:rsid w:val="00BF4480"/>
    <w:rsid w:val="00BF5A45"/>
    <w:rsid w:val="00BF60E5"/>
    <w:rsid w:val="00C00B11"/>
    <w:rsid w:val="00C013E9"/>
    <w:rsid w:val="00C02123"/>
    <w:rsid w:val="00C06350"/>
    <w:rsid w:val="00C068AD"/>
    <w:rsid w:val="00C15BF6"/>
    <w:rsid w:val="00C15C35"/>
    <w:rsid w:val="00C1674C"/>
    <w:rsid w:val="00C179A5"/>
    <w:rsid w:val="00C17A94"/>
    <w:rsid w:val="00C21190"/>
    <w:rsid w:val="00C229B3"/>
    <w:rsid w:val="00C23D14"/>
    <w:rsid w:val="00C2433B"/>
    <w:rsid w:val="00C25532"/>
    <w:rsid w:val="00C25AE4"/>
    <w:rsid w:val="00C276E9"/>
    <w:rsid w:val="00C3166A"/>
    <w:rsid w:val="00C31F25"/>
    <w:rsid w:val="00C44624"/>
    <w:rsid w:val="00C4534E"/>
    <w:rsid w:val="00C46BED"/>
    <w:rsid w:val="00C46D97"/>
    <w:rsid w:val="00C5065C"/>
    <w:rsid w:val="00C508B9"/>
    <w:rsid w:val="00C531FB"/>
    <w:rsid w:val="00C538D4"/>
    <w:rsid w:val="00C53A19"/>
    <w:rsid w:val="00C55ABF"/>
    <w:rsid w:val="00C572D5"/>
    <w:rsid w:val="00C57A90"/>
    <w:rsid w:val="00C633D0"/>
    <w:rsid w:val="00C637D9"/>
    <w:rsid w:val="00C66719"/>
    <w:rsid w:val="00C6751D"/>
    <w:rsid w:val="00C72823"/>
    <w:rsid w:val="00C733DB"/>
    <w:rsid w:val="00C74513"/>
    <w:rsid w:val="00C75305"/>
    <w:rsid w:val="00C779C1"/>
    <w:rsid w:val="00C81037"/>
    <w:rsid w:val="00C878EF"/>
    <w:rsid w:val="00C9023F"/>
    <w:rsid w:val="00C90A40"/>
    <w:rsid w:val="00C91D66"/>
    <w:rsid w:val="00C96C00"/>
    <w:rsid w:val="00CA427D"/>
    <w:rsid w:val="00CA639B"/>
    <w:rsid w:val="00CA6906"/>
    <w:rsid w:val="00CB1E13"/>
    <w:rsid w:val="00CB214E"/>
    <w:rsid w:val="00CB2D67"/>
    <w:rsid w:val="00CB3416"/>
    <w:rsid w:val="00CB57EF"/>
    <w:rsid w:val="00CB696B"/>
    <w:rsid w:val="00CC09EF"/>
    <w:rsid w:val="00CC2970"/>
    <w:rsid w:val="00CC2B65"/>
    <w:rsid w:val="00CC36D3"/>
    <w:rsid w:val="00CC4103"/>
    <w:rsid w:val="00CC45DD"/>
    <w:rsid w:val="00CC5A9E"/>
    <w:rsid w:val="00CC6637"/>
    <w:rsid w:val="00CC7C2D"/>
    <w:rsid w:val="00CD0741"/>
    <w:rsid w:val="00CD2D32"/>
    <w:rsid w:val="00CD4B33"/>
    <w:rsid w:val="00CE04BA"/>
    <w:rsid w:val="00CE1E4A"/>
    <w:rsid w:val="00CE2E51"/>
    <w:rsid w:val="00CE37E1"/>
    <w:rsid w:val="00CE5F3F"/>
    <w:rsid w:val="00CE7394"/>
    <w:rsid w:val="00CF2CE0"/>
    <w:rsid w:val="00CF6034"/>
    <w:rsid w:val="00CF64F0"/>
    <w:rsid w:val="00CF6B69"/>
    <w:rsid w:val="00D00637"/>
    <w:rsid w:val="00D0139A"/>
    <w:rsid w:val="00D0159A"/>
    <w:rsid w:val="00D060DA"/>
    <w:rsid w:val="00D07AAB"/>
    <w:rsid w:val="00D1066D"/>
    <w:rsid w:val="00D111AA"/>
    <w:rsid w:val="00D16C13"/>
    <w:rsid w:val="00D17074"/>
    <w:rsid w:val="00D17604"/>
    <w:rsid w:val="00D20B54"/>
    <w:rsid w:val="00D226B8"/>
    <w:rsid w:val="00D22BD5"/>
    <w:rsid w:val="00D249D5"/>
    <w:rsid w:val="00D24F17"/>
    <w:rsid w:val="00D252F6"/>
    <w:rsid w:val="00D2615A"/>
    <w:rsid w:val="00D2653C"/>
    <w:rsid w:val="00D27892"/>
    <w:rsid w:val="00D30D9C"/>
    <w:rsid w:val="00D32D94"/>
    <w:rsid w:val="00D34B19"/>
    <w:rsid w:val="00D46E29"/>
    <w:rsid w:val="00D47721"/>
    <w:rsid w:val="00D531B2"/>
    <w:rsid w:val="00D53918"/>
    <w:rsid w:val="00D53A74"/>
    <w:rsid w:val="00D53D30"/>
    <w:rsid w:val="00D5454A"/>
    <w:rsid w:val="00D55843"/>
    <w:rsid w:val="00D55F83"/>
    <w:rsid w:val="00D572D0"/>
    <w:rsid w:val="00D57B1E"/>
    <w:rsid w:val="00D6125C"/>
    <w:rsid w:val="00D61BE3"/>
    <w:rsid w:val="00D61C2F"/>
    <w:rsid w:val="00D63C30"/>
    <w:rsid w:val="00D65F9E"/>
    <w:rsid w:val="00D67108"/>
    <w:rsid w:val="00D700E9"/>
    <w:rsid w:val="00D7105B"/>
    <w:rsid w:val="00D7126A"/>
    <w:rsid w:val="00D729D3"/>
    <w:rsid w:val="00D75D98"/>
    <w:rsid w:val="00D8333D"/>
    <w:rsid w:val="00D93888"/>
    <w:rsid w:val="00D93DD0"/>
    <w:rsid w:val="00D942FE"/>
    <w:rsid w:val="00DA4092"/>
    <w:rsid w:val="00DA53F4"/>
    <w:rsid w:val="00DA5B81"/>
    <w:rsid w:val="00DC636F"/>
    <w:rsid w:val="00DD0DC2"/>
    <w:rsid w:val="00DD24A6"/>
    <w:rsid w:val="00DD2D95"/>
    <w:rsid w:val="00DD3AF7"/>
    <w:rsid w:val="00DD6C68"/>
    <w:rsid w:val="00DE0326"/>
    <w:rsid w:val="00DE11D7"/>
    <w:rsid w:val="00DE1EF2"/>
    <w:rsid w:val="00DE27EB"/>
    <w:rsid w:val="00DE3856"/>
    <w:rsid w:val="00DE6DC0"/>
    <w:rsid w:val="00DF16CC"/>
    <w:rsid w:val="00DF1948"/>
    <w:rsid w:val="00DF59FF"/>
    <w:rsid w:val="00DF6D7E"/>
    <w:rsid w:val="00DF7164"/>
    <w:rsid w:val="00DF7B3A"/>
    <w:rsid w:val="00E00D59"/>
    <w:rsid w:val="00E03219"/>
    <w:rsid w:val="00E052AA"/>
    <w:rsid w:val="00E05E2D"/>
    <w:rsid w:val="00E062B6"/>
    <w:rsid w:val="00E07D15"/>
    <w:rsid w:val="00E07E04"/>
    <w:rsid w:val="00E1010E"/>
    <w:rsid w:val="00E11D66"/>
    <w:rsid w:val="00E12608"/>
    <w:rsid w:val="00E14802"/>
    <w:rsid w:val="00E1653A"/>
    <w:rsid w:val="00E17665"/>
    <w:rsid w:val="00E17F00"/>
    <w:rsid w:val="00E21C87"/>
    <w:rsid w:val="00E24729"/>
    <w:rsid w:val="00E26074"/>
    <w:rsid w:val="00E31405"/>
    <w:rsid w:val="00E31F7A"/>
    <w:rsid w:val="00E336A4"/>
    <w:rsid w:val="00E377D7"/>
    <w:rsid w:val="00E4064D"/>
    <w:rsid w:val="00E43FFF"/>
    <w:rsid w:val="00E50185"/>
    <w:rsid w:val="00E511C9"/>
    <w:rsid w:val="00E5144A"/>
    <w:rsid w:val="00E51F7D"/>
    <w:rsid w:val="00E57AF1"/>
    <w:rsid w:val="00E633D2"/>
    <w:rsid w:val="00E71D41"/>
    <w:rsid w:val="00E71DE6"/>
    <w:rsid w:val="00E71E7B"/>
    <w:rsid w:val="00E7211D"/>
    <w:rsid w:val="00E741A8"/>
    <w:rsid w:val="00E8144B"/>
    <w:rsid w:val="00E82FC4"/>
    <w:rsid w:val="00E85685"/>
    <w:rsid w:val="00E85D31"/>
    <w:rsid w:val="00E861B1"/>
    <w:rsid w:val="00E86B82"/>
    <w:rsid w:val="00E90267"/>
    <w:rsid w:val="00E914D6"/>
    <w:rsid w:val="00E92959"/>
    <w:rsid w:val="00E92E0F"/>
    <w:rsid w:val="00E939D9"/>
    <w:rsid w:val="00E94463"/>
    <w:rsid w:val="00E94B44"/>
    <w:rsid w:val="00E96B4F"/>
    <w:rsid w:val="00EA2F82"/>
    <w:rsid w:val="00EA6D25"/>
    <w:rsid w:val="00EB36BE"/>
    <w:rsid w:val="00EB5AE3"/>
    <w:rsid w:val="00EB7FB2"/>
    <w:rsid w:val="00EC1A4E"/>
    <w:rsid w:val="00EC43D7"/>
    <w:rsid w:val="00EC4CC3"/>
    <w:rsid w:val="00EC60FD"/>
    <w:rsid w:val="00EC7627"/>
    <w:rsid w:val="00EC7C9D"/>
    <w:rsid w:val="00ED0D0D"/>
    <w:rsid w:val="00ED124F"/>
    <w:rsid w:val="00ED2C8E"/>
    <w:rsid w:val="00ED6E55"/>
    <w:rsid w:val="00EE3D67"/>
    <w:rsid w:val="00EE5FE4"/>
    <w:rsid w:val="00EE62E6"/>
    <w:rsid w:val="00EF0533"/>
    <w:rsid w:val="00EF05F5"/>
    <w:rsid w:val="00EF0B31"/>
    <w:rsid w:val="00EF0F2F"/>
    <w:rsid w:val="00EF4E14"/>
    <w:rsid w:val="00EF664E"/>
    <w:rsid w:val="00EF726D"/>
    <w:rsid w:val="00F02E18"/>
    <w:rsid w:val="00F03914"/>
    <w:rsid w:val="00F05B3C"/>
    <w:rsid w:val="00F06470"/>
    <w:rsid w:val="00F12531"/>
    <w:rsid w:val="00F171C3"/>
    <w:rsid w:val="00F1795E"/>
    <w:rsid w:val="00F24CFF"/>
    <w:rsid w:val="00F257D4"/>
    <w:rsid w:val="00F311F5"/>
    <w:rsid w:val="00F419D1"/>
    <w:rsid w:val="00F44EC3"/>
    <w:rsid w:val="00F45310"/>
    <w:rsid w:val="00F46726"/>
    <w:rsid w:val="00F5031B"/>
    <w:rsid w:val="00F51A70"/>
    <w:rsid w:val="00F5527C"/>
    <w:rsid w:val="00F560DD"/>
    <w:rsid w:val="00F56A76"/>
    <w:rsid w:val="00F60794"/>
    <w:rsid w:val="00F60B38"/>
    <w:rsid w:val="00F668CD"/>
    <w:rsid w:val="00F67A5A"/>
    <w:rsid w:val="00F81D8D"/>
    <w:rsid w:val="00F92A20"/>
    <w:rsid w:val="00F96B7B"/>
    <w:rsid w:val="00F975ED"/>
    <w:rsid w:val="00FA5B16"/>
    <w:rsid w:val="00FB3F29"/>
    <w:rsid w:val="00FB651F"/>
    <w:rsid w:val="00FB655C"/>
    <w:rsid w:val="00FB921A"/>
    <w:rsid w:val="00FC1842"/>
    <w:rsid w:val="00FC3A82"/>
    <w:rsid w:val="00FC40E0"/>
    <w:rsid w:val="00FC423E"/>
    <w:rsid w:val="00FC55FA"/>
    <w:rsid w:val="00FC6E35"/>
    <w:rsid w:val="00FD0D11"/>
    <w:rsid w:val="00FD2CEE"/>
    <w:rsid w:val="00FD2CF0"/>
    <w:rsid w:val="00FD48FB"/>
    <w:rsid w:val="00FE0D59"/>
    <w:rsid w:val="00FE16B7"/>
    <w:rsid w:val="00FE2B21"/>
    <w:rsid w:val="00FE3D92"/>
    <w:rsid w:val="00FE6A2A"/>
    <w:rsid w:val="00FE6E80"/>
    <w:rsid w:val="00FF0710"/>
    <w:rsid w:val="00FF102C"/>
    <w:rsid w:val="00FF3336"/>
    <w:rsid w:val="00FF5B93"/>
    <w:rsid w:val="010711E3"/>
    <w:rsid w:val="0197618B"/>
    <w:rsid w:val="024BB364"/>
    <w:rsid w:val="02FBAE58"/>
    <w:rsid w:val="038ECDF5"/>
    <w:rsid w:val="04F5068D"/>
    <w:rsid w:val="0521C153"/>
    <w:rsid w:val="055CE269"/>
    <w:rsid w:val="060DF4E8"/>
    <w:rsid w:val="067581FD"/>
    <w:rsid w:val="06F388C6"/>
    <w:rsid w:val="07179CA3"/>
    <w:rsid w:val="072853AF"/>
    <w:rsid w:val="074D50F9"/>
    <w:rsid w:val="0764B2EE"/>
    <w:rsid w:val="076D051B"/>
    <w:rsid w:val="079084D6"/>
    <w:rsid w:val="084DC95C"/>
    <w:rsid w:val="08743C90"/>
    <w:rsid w:val="088706FA"/>
    <w:rsid w:val="08A45D3C"/>
    <w:rsid w:val="090FBFF3"/>
    <w:rsid w:val="09353B86"/>
    <w:rsid w:val="0A2272B4"/>
    <w:rsid w:val="0A393D31"/>
    <w:rsid w:val="0A94910C"/>
    <w:rsid w:val="0ACA1B7B"/>
    <w:rsid w:val="0C29471A"/>
    <w:rsid w:val="0C3F27B1"/>
    <w:rsid w:val="0CAA5E0E"/>
    <w:rsid w:val="0E4518C9"/>
    <w:rsid w:val="0EFE0333"/>
    <w:rsid w:val="0F6F602C"/>
    <w:rsid w:val="103C4BC0"/>
    <w:rsid w:val="106258D6"/>
    <w:rsid w:val="10A5895D"/>
    <w:rsid w:val="112AB1DE"/>
    <w:rsid w:val="1138C587"/>
    <w:rsid w:val="1188CCCB"/>
    <w:rsid w:val="1224364D"/>
    <w:rsid w:val="122E1C11"/>
    <w:rsid w:val="132E8D7E"/>
    <w:rsid w:val="1393A0A4"/>
    <w:rsid w:val="13CFE0BF"/>
    <w:rsid w:val="13E613C4"/>
    <w:rsid w:val="147E4721"/>
    <w:rsid w:val="15A888B3"/>
    <w:rsid w:val="167DF84A"/>
    <w:rsid w:val="1692667F"/>
    <w:rsid w:val="16BAB960"/>
    <w:rsid w:val="17842DE0"/>
    <w:rsid w:val="17E4DE9E"/>
    <w:rsid w:val="181EA540"/>
    <w:rsid w:val="1A7E62BB"/>
    <w:rsid w:val="1A8A3F55"/>
    <w:rsid w:val="1B51CF0F"/>
    <w:rsid w:val="1C26D9FF"/>
    <w:rsid w:val="1CB1E340"/>
    <w:rsid w:val="1CEC3DAF"/>
    <w:rsid w:val="1E342B1D"/>
    <w:rsid w:val="1E9F82C0"/>
    <w:rsid w:val="1F26688B"/>
    <w:rsid w:val="1F5CB459"/>
    <w:rsid w:val="1F61EF22"/>
    <w:rsid w:val="1FD36127"/>
    <w:rsid w:val="202379CA"/>
    <w:rsid w:val="20EFDF3A"/>
    <w:rsid w:val="222854F7"/>
    <w:rsid w:val="2251BC0C"/>
    <w:rsid w:val="2297A273"/>
    <w:rsid w:val="249F2590"/>
    <w:rsid w:val="2536FFDB"/>
    <w:rsid w:val="25CAE4E8"/>
    <w:rsid w:val="25EB1287"/>
    <w:rsid w:val="263AF5F1"/>
    <w:rsid w:val="27522AB1"/>
    <w:rsid w:val="27BD2EB6"/>
    <w:rsid w:val="282FBA9F"/>
    <w:rsid w:val="286BC7E9"/>
    <w:rsid w:val="28AFF48F"/>
    <w:rsid w:val="291BC2DD"/>
    <w:rsid w:val="29970E8E"/>
    <w:rsid w:val="2A352D44"/>
    <w:rsid w:val="2AC60B8E"/>
    <w:rsid w:val="2AD580F8"/>
    <w:rsid w:val="2AED53F1"/>
    <w:rsid w:val="2B6DC4F9"/>
    <w:rsid w:val="2BF80321"/>
    <w:rsid w:val="2C8DAA81"/>
    <w:rsid w:val="2E22EF1D"/>
    <w:rsid w:val="2FD3028E"/>
    <w:rsid w:val="300C089A"/>
    <w:rsid w:val="30B56E8B"/>
    <w:rsid w:val="30DF7FF3"/>
    <w:rsid w:val="30E1792C"/>
    <w:rsid w:val="311EB566"/>
    <w:rsid w:val="31C03E0E"/>
    <w:rsid w:val="31C52F3D"/>
    <w:rsid w:val="3226FAB0"/>
    <w:rsid w:val="3237BB26"/>
    <w:rsid w:val="32AADE87"/>
    <w:rsid w:val="32E65459"/>
    <w:rsid w:val="3376FFD2"/>
    <w:rsid w:val="3378F90B"/>
    <w:rsid w:val="340A166E"/>
    <w:rsid w:val="34242700"/>
    <w:rsid w:val="34311E96"/>
    <w:rsid w:val="35424C3B"/>
    <w:rsid w:val="3731395F"/>
    <w:rsid w:val="37CEFEBF"/>
    <w:rsid w:val="389A452A"/>
    <w:rsid w:val="3AFA1D12"/>
    <w:rsid w:val="3BB927CE"/>
    <w:rsid w:val="3BE5C0A9"/>
    <w:rsid w:val="3C0D6890"/>
    <w:rsid w:val="3CBC9201"/>
    <w:rsid w:val="3E1A5BDF"/>
    <w:rsid w:val="41771AF6"/>
    <w:rsid w:val="419507BA"/>
    <w:rsid w:val="42B68515"/>
    <w:rsid w:val="42D56EEE"/>
    <w:rsid w:val="43A107DA"/>
    <w:rsid w:val="43D1E8B5"/>
    <w:rsid w:val="43F9A32B"/>
    <w:rsid w:val="442F3DB8"/>
    <w:rsid w:val="44A09AB1"/>
    <w:rsid w:val="45223662"/>
    <w:rsid w:val="45AA2B07"/>
    <w:rsid w:val="45F4D1E1"/>
    <w:rsid w:val="47C0D97E"/>
    <w:rsid w:val="481448BD"/>
    <w:rsid w:val="48BF37D3"/>
    <w:rsid w:val="48F6735D"/>
    <w:rsid w:val="49369CC9"/>
    <w:rsid w:val="4A2D760B"/>
    <w:rsid w:val="4A8D1194"/>
    <w:rsid w:val="4B88F3E3"/>
    <w:rsid w:val="4BE9AC82"/>
    <w:rsid w:val="4BF38688"/>
    <w:rsid w:val="4C51764A"/>
    <w:rsid w:val="4CACA1A6"/>
    <w:rsid w:val="4CDF35DD"/>
    <w:rsid w:val="4CDF9A84"/>
    <w:rsid w:val="4D223393"/>
    <w:rsid w:val="4DE304B7"/>
    <w:rsid w:val="4E71B2E2"/>
    <w:rsid w:val="4F313A92"/>
    <w:rsid w:val="4F8BB9D1"/>
    <w:rsid w:val="4FB3F1F6"/>
    <w:rsid w:val="50A685F9"/>
    <w:rsid w:val="50CEBE1E"/>
    <w:rsid w:val="51B1DCB7"/>
    <w:rsid w:val="51D7E9CD"/>
    <w:rsid w:val="51FFBD4B"/>
    <w:rsid w:val="54CE774A"/>
    <w:rsid w:val="55086752"/>
    <w:rsid w:val="55DD0D9B"/>
    <w:rsid w:val="5632116C"/>
    <w:rsid w:val="576A3497"/>
    <w:rsid w:val="57CE7945"/>
    <w:rsid w:val="5A262C39"/>
    <w:rsid w:val="5B246C68"/>
    <w:rsid w:val="5C6841A9"/>
    <w:rsid w:val="5C7C6D49"/>
    <w:rsid w:val="5D605DAC"/>
    <w:rsid w:val="5DA2C3EA"/>
    <w:rsid w:val="5DE630B6"/>
    <w:rsid w:val="5E1E9E1F"/>
    <w:rsid w:val="5E7C96FD"/>
    <w:rsid w:val="5EE97A08"/>
    <w:rsid w:val="5F745177"/>
    <w:rsid w:val="5FB9D708"/>
    <w:rsid w:val="60222EE0"/>
    <w:rsid w:val="60BD740C"/>
    <w:rsid w:val="627DBCF1"/>
    <w:rsid w:val="628D9702"/>
    <w:rsid w:val="631EBAF3"/>
    <w:rsid w:val="632E4F5D"/>
    <w:rsid w:val="6399EADA"/>
    <w:rsid w:val="63FE64DC"/>
    <w:rsid w:val="659F9050"/>
    <w:rsid w:val="661A08C4"/>
    <w:rsid w:val="6695796A"/>
    <w:rsid w:val="669BABAE"/>
    <w:rsid w:val="66CF9263"/>
    <w:rsid w:val="686CC485"/>
    <w:rsid w:val="68A1CE03"/>
    <w:rsid w:val="6933EE9D"/>
    <w:rsid w:val="6A170D36"/>
    <w:rsid w:val="6A242254"/>
    <w:rsid w:val="6A8EB19F"/>
    <w:rsid w:val="6A9153D4"/>
    <w:rsid w:val="6ABEB5FD"/>
    <w:rsid w:val="6B38FC9B"/>
    <w:rsid w:val="6BCDEEE5"/>
    <w:rsid w:val="6C43573A"/>
    <w:rsid w:val="6D914707"/>
    <w:rsid w:val="6DA8DBCD"/>
    <w:rsid w:val="6DF5F218"/>
    <w:rsid w:val="6F3E2069"/>
    <w:rsid w:val="6F4B0522"/>
    <w:rsid w:val="6F8CE871"/>
    <w:rsid w:val="70402287"/>
    <w:rsid w:val="70FE9AEA"/>
    <w:rsid w:val="715E8C6B"/>
    <w:rsid w:val="723CC4E2"/>
    <w:rsid w:val="724D700D"/>
    <w:rsid w:val="737FB723"/>
    <w:rsid w:val="73A65BB1"/>
    <w:rsid w:val="73D060F3"/>
    <w:rsid w:val="73D38B09"/>
    <w:rsid w:val="74112CE5"/>
    <w:rsid w:val="745C49F7"/>
    <w:rsid w:val="74922F18"/>
    <w:rsid w:val="74AA2A8B"/>
    <w:rsid w:val="75617A92"/>
    <w:rsid w:val="75AD94BE"/>
    <w:rsid w:val="75C69E1C"/>
    <w:rsid w:val="75EB6870"/>
    <w:rsid w:val="761769D3"/>
    <w:rsid w:val="76AAC79F"/>
    <w:rsid w:val="773FE402"/>
    <w:rsid w:val="77772D2F"/>
    <w:rsid w:val="77EE8BBB"/>
    <w:rsid w:val="78B67196"/>
    <w:rsid w:val="78F5E092"/>
    <w:rsid w:val="7A7FA420"/>
    <w:rsid w:val="7B466991"/>
    <w:rsid w:val="7BBD41F3"/>
    <w:rsid w:val="7C7E1FC7"/>
    <w:rsid w:val="7CEFB623"/>
    <w:rsid w:val="7D97F662"/>
    <w:rsid w:val="7E12A1A7"/>
    <w:rsid w:val="7E5EED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F75F2D"/>
  <w15:docId w15:val="{A9F70FB6-3F56-4769-ACE6-BED56B254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FBA"/>
  </w:style>
  <w:style w:type="paragraph" w:styleId="Heading1">
    <w:name w:val="heading 1"/>
    <w:basedOn w:val="Normal"/>
    <w:next w:val="Normal"/>
    <w:link w:val="Heading1Char"/>
    <w:uiPriority w:val="9"/>
    <w:qFormat/>
    <w:rsid w:val="00C637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61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070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106C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24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2400"/>
  </w:style>
  <w:style w:type="paragraph" w:styleId="Footer">
    <w:name w:val="footer"/>
    <w:basedOn w:val="Normal"/>
    <w:link w:val="FooterChar"/>
    <w:uiPriority w:val="99"/>
    <w:unhideWhenUsed/>
    <w:rsid w:val="00B724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2400"/>
  </w:style>
  <w:style w:type="paragraph" w:styleId="BalloonText">
    <w:name w:val="Balloon Text"/>
    <w:basedOn w:val="Normal"/>
    <w:link w:val="BalloonTextChar"/>
    <w:uiPriority w:val="99"/>
    <w:semiHidden/>
    <w:unhideWhenUsed/>
    <w:rsid w:val="00B724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400"/>
    <w:rPr>
      <w:rFonts w:ascii="Tahoma" w:hAnsi="Tahoma" w:cs="Tahoma"/>
      <w:sz w:val="16"/>
      <w:szCs w:val="16"/>
    </w:rPr>
  </w:style>
  <w:style w:type="paragraph" w:styleId="ListParagraph">
    <w:name w:val="List Paragraph"/>
    <w:basedOn w:val="Normal"/>
    <w:uiPriority w:val="34"/>
    <w:qFormat/>
    <w:rsid w:val="00D2653C"/>
    <w:pPr>
      <w:ind w:left="720"/>
      <w:contextualSpacing/>
    </w:pPr>
  </w:style>
  <w:style w:type="table" w:styleId="TableGrid">
    <w:name w:val="Table Grid"/>
    <w:basedOn w:val="TableNormal"/>
    <w:uiPriority w:val="59"/>
    <w:qFormat/>
    <w:rsid w:val="008F6A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qFormat/>
    <w:rsid w:val="00C637D9"/>
    <w:rPr>
      <w:sz w:val="24"/>
      <w:szCs w:val="24"/>
      <w:lang w:val="en-IN"/>
    </w:rPr>
  </w:style>
  <w:style w:type="character" w:customStyle="1" w:styleId="Heading1Char">
    <w:name w:val="Heading 1 Char"/>
    <w:basedOn w:val="DefaultParagraphFont"/>
    <w:link w:val="Heading1"/>
    <w:uiPriority w:val="9"/>
    <w:rsid w:val="00C637D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637D9"/>
    <w:pPr>
      <w:outlineLvl w:val="9"/>
    </w:pPr>
    <w:rPr>
      <w:lang w:eastAsia="ja-JP"/>
    </w:rPr>
  </w:style>
  <w:style w:type="character" w:customStyle="1" w:styleId="Heading2Char">
    <w:name w:val="Heading 2 Char"/>
    <w:basedOn w:val="DefaultParagraphFont"/>
    <w:link w:val="Heading2"/>
    <w:uiPriority w:val="9"/>
    <w:rsid w:val="002D615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0070A"/>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30070A"/>
    <w:pPr>
      <w:spacing w:after="100"/>
    </w:pPr>
  </w:style>
  <w:style w:type="paragraph" w:styleId="TOC2">
    <w:name w:val="toc 2"/>
    <w:basedOn w:val="Normal"/>
    <w:next w:val="Normal"/>
    <w:autoRedefine/>
    <w:uiPriority w:val="39"/>
    <w:unhideWhenUsed/>
    <w:rsid w:val="0030070A"/>
    <w:pPr>
      <w:spacing w:after="100"/>
      <w:ind w:left="220"/>
    </w:pPr>
  </w:style>
  <w:style w:type="paragraph" w:styleId="TOC3">
    <w:name w:val="toc 3"/>
    <w:basedOn w:val="Normal"/>
    <w:next w:val="Normal"/>
    <w:autoRedefine/>
    <w:uiPriority w:val="39"/>
    <w:unhideWhenUsed/>
    <w:rsid w:val="0030070A"/>
    <w:pPr>
      <w:spacing w:after="100"/>
      <w:ind w:left="440"/>
    </w:pPr>
  </w:style>
  <w:style w:type="character" w:styleId="Hyperlink">
    <w:name w:val="Hyperlink"/>
    <w:basedOn w:val="DefaultParagraphFont"/>
    <w:uiPriority w:val="99"/>
    <w:unhideWhenUsed/>
    <w:rsid w:val="0030070A"/>
    <w:rPr>
      <w:color w:val="0000FF" w:themeColor="hyperlink"/>
      <w:u w:val="single"/>
    </w:rPr>
  </w:style>
  <w:style w:type="character" w:styleId="CommentReference">
    <w:name w:val="annotation reference"/>
    <w:basedOn w:val="DefaultParagraphFont"/>
    <w:uiPriority w:val="99"/>
    <w:semiHidden/>
    <w:unhideWhenUsed/>
    <w:rsid w:val="00311E12"/>
    <w:rPr>
      <w:sz w:val="16"/>
      <w:szCs w:val="16"/>
    </w:rPr>
  </w:style>
  <w:style w:type="paragraph" w:styleId="CommentText">
    <w:name w:val="annotation text"/>
    <w:basedOn w:val="Normal"/>
    <w:link w:val="CommentTextChar"/>
    <w:uiPriority w:val="99"/>
    <w:unhideWhenUsed/>
    <w:rsid w:val="00311E12"/>
    <w:pPr>
      <w:spacing w:line="240" w:lineRule="auto"/>
    </w:pPr>
    <w:rPr>
      <w:sz w:val="20"/>
      <w:szCs w:val="20"/>
    </w:rPr>
  </w:style>
  <w:style w:type="character" w:customStyle="1" w:styleId="CommentTextChar">
    <w:name w:val="Comment Text Char"/>
    <w:basedOn w:val="DefaultParagraphFont"/>
    <w:link w:val="CommentText"/>
    <w:uiPriority w:val="99"/>
    <w:rsid w:val="00311E12"/>
    <w:rPr>
      <w:sz w:val="20"/>
      <w:szCs w:val="20"/>
    </w:rPr>
  </w:style>
  <w:style w:type="paragraph" w:customStyle="1" w:styleId="paragraph">
    <w:name w:val="paragraph"/>
    <w:basedOn w:val="Normal"/>
    <w:rsid w:val="009702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70226"/>
  </w:style>
  <w:style w:type="character" w:customStyle="1" w:styleId="eop">
    <w:name w:val="eop"/>
    <w:basedOn w:val="DefaultParagraphFont"/>
    <w:rsid w:val="00970226"/>
  </w:style>
  <w:style w:type="character" w:customStyle="1" w:styleId="ui-provider">
    <w:name w:val="ui-provider"/>
    <w:basedOn w:val="DefaultParagraphFont"/>
    <w:rsid w:val="000F5144"/>
  </w:style>
  <w:style w:type="character" w:customStyle="1" w:styleId="Heading4Char">
    <w:name w:val="Heading 4 Char"/>
    <w:basedOn w:val="DefaultParagraphFont"/>
    <w:link w:val="Heading4"/>
    <w:uiPriority w:val="9"/>
    <w:rsid w:val="00A106C2"/>
    <w:rPr>
      <w:rFonts w:asciiTheme="majorHAnsi" w:eastAsiaTheme="majorEastAsia" w:hAnsiTheme="majorHAnsi" w:cstheme="majorBidi"/>
      <w:i/>
      <w:iCs/>
      <w:color w:val="365F91" w:themeColor="accent1" w:themeShade="BF"/>
    </w:rPr>
  </w:style>
  <w:style w:type="character" w:styleId="FollowedHyperlink">
    <w:name w:val="FollowedHyperlink"/>
    <w:basedOn w:val="DefaultParagraphFont"/>
    <w:uiPriority w:val="99"/>
    <w:semiHidden/>
    <w:unhideWhenUsed/>
    <w:rsid w:val="00A15B59"/>
    <w:rPr>
      <w:color w:val="800080" w:themeColor="followedHyperlink"/>
      <w:u w:val="single"/>
    </w:rPr>
  </w:style>
  <w:style w:type="character" w:styleId="UnresolvedMention">
    <w:name w:val="Unresolved Mention"/>
    <w:basedOn w:val="DefaultParagraphFont"/>
    <w:uiPriority w:val="99"/>
    <w:semiHidden/>
    <w:unhideWhenUsed/>
    <w:rsid w:val="001E5BC3"/>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CF64F0"/>
    <w:rPr>
      <w:b/>
      <w:bCs/>
    </w:rPr>
  </w:style>
  <w:style w:type="character" w:customStyle="1" w:styleId="CommentSubjectChar">
    <w:name w:val="Comment Subject Char"/>
    <w:basedOn w:val="CommentTextChar"/>
    <w:link w:val="CommentSubject"/>
    <w:uiPriority w:val="99"/>
    <w:semiHidden/>
    <w:rsid w:val="00CF64F0"/>
    <w:rPr>
      <w:b/>
      <w:bCs/>
      <w:sz w:val="20"/>
      <w:szCs w:val="20"/>
    </w:rPr>
  </w:style>
  <w:style w:type="paragraph" w:styleId="Caption">
    <w:name w:val="caption"/>
    <w:basedOn w:val="Normal"/>
    <w:next w:val="Normal"/>
    <w:uiPriority w:val="35"/>
    <w:unhideWhenUsed/>
    <w:qFormat/>
    <w:rsid w:val="004B6B5A"/>
    <w:pPr>
      <w:spacing w:line="240" w:lineRule="auto"/>
    </w:pPr>
    <w:rPr>
      <w:i/>
      <w:iCs/>
      <w:color w:val="1F497D" w:themeColor="text2"/>
      <w:sz w:val="18"/>
      <w:szCs w:val="18"/>
    </w:rPr>
  </w:style>
  <w:style w:type="paragraph" w:styleId="Revision">
    <w:name w:val="Revision"/>
    <w:hidden/>
    <w:uiPriority w:val="99"/>
    <w:semiHidden/>
    <w:rsid w:val="001D282B"/>
    <w:pPr>
      <w:spacing w:after="0" w:line="240" w:lineRule="auto"/>
    </w:pPr>
  </w:style>
  <w:style w:type="character" w:styleId="Mention">
    <w:name w:val="Mention"/>
    <w:basedOn w:val="DefaultParagraphFont"/>
    <w:uiPriority w:val="99"/>
    <w:unhideWhenUsed/>
    <w:rsid w:val="004374AE"/>
    <w:rPr>
      <w:color w:val="2B579A"/>
      <w:shd w:val="clear" w:color="auto" w:fill="E1DFDD"/>
    </w:rPr>
  </w:style>
  <w:style w:type="character" w:styleId="PlaceholderText">
    <w:name w:val="Placeholder Text"/>
    <w:basedOn w:val="DefaultParagraphFont"/>
    <w:uiPriority w:val="99"/>
    <w:semiHidden/>
    <w:rsid w:val="00E51F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248622">
      <w:bodyDiv w:val="1"/>
      <w:marLeft w:val="0"/>
      <w:marRight w:val="0"/>
      <w:marTop w:val="0"/>
      <w:marBottom w:val="0"/>
      <w:divBdr>
        <w:top w:val="none" w:sz="0" w:space="0" w:color="auto"/>
        <w:left w:val="none" w:sz="0" w:space="0" w:color="auto"/>
        <w:bottom w:val="none" w:sz="0" w:space="0" w:color="auto"/>
        <w:right w:val="none" w:sz="0" w:space="0" w:color="auto"/>
      </w:divBdr>
    </w:div>
    <w:div w:id="103817547">
      <w:bodyDiv w:val="1"/>
      <w:marLeft w:val="0"/>
      <w:marRight w:val="0"/>
      <w:marTop w:val="0"/>
      <w:marBottom w:val="0"/>
      <w:divBdr>
        <w:top w:val="none" w:sz="0" w:space="0" w:color="auto"/>
        <w:left w:val="none" w:sz="0" w:space="0" w:color="auto"/>
        <w:bottom w:val="none" w:sz="0" w:space="0" w:color="auto"/>
        <w:right w:val="none" w:sz="0" w:space="0" w:color="auto"/>
      </w:divBdr>
    </w:div>
    <w:div w:id="134370355">
      <w:bodyDiv w:val="1"/>
      <w:marLeft w:val="0"/>
      <w:marRight w:val="0"/>
      <w:marTop w:val="0"/>
      <w:marBottom w:val="0"/>
      <w:divBdr>
        <w:top w:val="none" w:sz="0" w:space="0" w:color="auto"/>
        <w:left w:val="none" w:sz="0" w:space="0" w:color="auto"/>
        <w:bottom w:val="none" w:sz="0" w:space="0" w:color="auto"/>
        <w:right w:val="none" w:sz="0" w:space="0" w:color="auto"/>
      </w:divBdr>
    </w:div>
    <w:div w:id="355473795">
      <w:bodyDiv w:val="1"/>
      <w:marLeft w:val="0"/>
      <w:marRight w:val="0"/>
      <w:marTop w:val="0"/>
      <w:marBottom w:val="0"/>
      <w:divBdr>
        <w:top w:val="none" w:sz="0" w:space="0" w:color="auto"/>
        <w:left w:val="none" w:sz="0" w:space="0" w:color="auto"/>
        <w:bottom w:val="none" w:sz="0" w:space="0" w:color="auto"/>
        <w:right w:val="none" w:sz="0" w:space="0" w:color="auto"/>
      </w:divBdr>
    </w:div>
    <w:div w:id="505166974">
      <w:bodyDiv w:val="1"/>
      <w:marLeft w:val="0"/>
      <w:marRight w:val="0"/>
      <w:marTop w:val="0"/>
      <w:marBottom w:val="0"/>
      <w:divBdr>
        <w:top w:val="none" w:sz="0" w:space="0" w:color="auto"/>
        <w:left w:val="none" w:sz="0" w:space="0" w:color="auto"/>
        <w:bottom w:val="none" w:sz="0" w:space="0" w:color="auto"/>
        <w:right w:val="none" w:sz="0" w:space="0" w:color="auto"/>
      </w:divBdr>
    </w:div>
    <w:div w:id="734207068">
      <w:bodyDiv w:val="1"/>
      <w:marLeft w:val="0"/>
      <w:marRight w:val="0"/>
      <w:marTop w:val="0"/>
      <w:marBottom w:val="0"/>
      <w:divBdr>
        <w:top w:val="none" w:sz="0" w:space="0" w:color="auto"/>
        <w:left w:val="none" w:sz="0" w:space="0" w:color="auto"/>
        <w:bottom w:val="none" w:sz="0" w:space="0" w:color="auto"/>
        <w:right w:val="none" w:sz="0" w:space="0" w:color="auto"/>
      </w:divBdr>
    </w:div>
    <w:div w:id="746539914">
      <w:bodyDiv w:val="1"/>
      <w:marLeft w:val="0"/>
      <w:marRight w:val="0"/>
      <w:marTop w:val="0"/>
      <w:marBottom w:val="0"/>
      <w:divBdr>
        <w:top w:val="none" w:sz="0" w:space="0" w:color="auto"/>
        <w:left w:val="none" w:sz="0" w:space="0" w:color="auto"/>
        <w:bottom w:val="none" w:sz="0" w:space="0" w:color="auto"/>
        <w:right w:val="none" w:sz="0" w:space="0" w:color="auto"/>
      </w:divBdr>
    </w:div>
    <w:div w:id="748237369">
      <w:bodyDiv w:val="1"/>
      <w:marLeft w:val="0"/>
      <w:marRight w:val="0"/>
      <w:marTop w:val="0"/>
      <w:marBottom w:val="0"/>
      <w:divBdr>
        <w:top w:val="none" w:sz="0" w:space="0" w:color="auto"/>
        <w:left w:val="none" w:sz="0" w:space="0" w:color="auto"/>
        <w:bottom w:val="none" w:sz="0" w:space="0" w:color="auto"/>
        <w:right w:val="none" w:sz="0" w:space="0" w:color="auto"/>
      </w:divBdr>
    </w:div>
    <w:div w:id="764806254">
      <w:bodyDiv w:val="1"/>
      <w:marLeft w:val="0"/>
      <w:marRight w:val="0"/>
      <w:marTop w:val="0"/>
      <w:marBottom w:val="0"/>
      <w:divBdr>
        <w:top w:val="none" w:sz="0" w:space="0" w:color="auto"/>
        <w:left w:val="none" w:sz="0" w:space="0" w:color="auto"/>
        <w:bottom w:val="none" w:sz="0" w:space="0" w:color="auto"/>
        <w:right w:val="none" w:sz="0" w:space="0" w:color="auto"/>
      </w:divBdr>
    </w:div>
    <w:div w:id="878129718">
      <w:bodyDiv w:val="1"/>
      <w:marLeft w:val="0"/>
      <w:marRight w:val="0"/>
      <w:marTop w:val="0"/>
      <w:marBottom w:val="0"/>
      <w:divBdr>
        <w:top w:val="none" w:sz="0" w:space="0" w:color="auto"/>
        <w:left w:val="none" w:sz="0" w:space="0" w:color="auto"/>
        <w:bottom w:val="none" w:sz="0" w:space="0" w:color="auto"/>
        <w:right w:val="none" w:sz="0" w:space="0" w:color="auto"/>
      </w:divBdr>
    </w:div>
    <w:div w:id="1058238001">
      <w:bodyDiv w:val="1"/>
      <w:marLeft w:val="0"/>
      <w:marRight w:val="0"/>
      <w:marTop w:val="0"/>
      <w:marBottom w:val="0"/>
      <w:divBdr>
        <w:top w:val="none" w:sz="0" w:space="0" w:color="auto"/>
        <w:left w:val="none" w:sz="0" w:space="0" w:color="auto"/>
        <w:bottom w:val="none" w:sz="0" w:space="0" w:color="auto"/>
        <w:right w:val="none" w:sz="0" w:space="0" w:color="auto"/>
      </w:divBdr>
    </w:div>
    <w:div w:id="1182276742">
      <w:bodyDiv w:val="1"/>
      <w:marLeft w:val="0"/>
      <w:marRight w:val="0"/>
      <w:marTop w:val="0"/>
      <w:marBottom w:val="0"/>
      <w:divBdr>
        <w:top w:val="none" w:sz="0" w:space="0" w:color="auto"/>
        <w:left w:val="none" w:sz="0" w:space="0" w:color="auto"/>
        <w:bottom w:val="none" w:sz="0" w:space="0" w:color="auto"/>
        <w:right w:val="none" w:sz="0" w:space="0" w:color="auto"/>
      </w:divBdr>
    </w:div>
    <w:div w:id="1247887039">
      <w:bodyDiv w:val="1"/>
      <w:marLeft w:val="0"/>
      <w:marRight w:val="0"/>
      <w:marTop w:val="0"/>
      <w:marBottom w:val="0"/>
      <w:divBdr>
        <w:top w:val="none" w:sz="0" w:space="0" w:color="auto"/>
        <w:left w:val="none" w:sz="0" w:space="0" w:color="auto"/>
        <w:bottom w:val="none" w:sz="0" w:space="0" w:color="auto"/>
        <w:right w:val="none" w:sz="0" w:space="0" w:color="auto"/>
      </w:divBdr>
    </w:div>
    <w:div w:id="1276668161">
      <w:bodyDiv w:val="1"/>
      <w:marLeft w:val="0"/>
      <w:marRight w:val="0"/>
      <w:marTop w:val="0"/>
      <w:marBottom w:val="0"/>
      <w:divBdr>
        <w:top w:val="none" w:sz="0" w:space="0" w:color="auto"/>
        <w:left w:val="none" w:sz="0" w:space="0" w:color="auto"/>
        <w:bottom w:val="none" w:sz="0" w:space="0" w:color="auto"/>
        <w:right w:val="none" w:sz="0" w:space="0" w:color="auto"/>
      </w:divBdr>
      <w:divsChild>
        <w:div w:id="206725139">
          <w:marLeft w:val="0"/>
          <w:marRight w:val="0"/>
          <w:marTop w:val="0"/>
          <w:marBottom w:val="0"/>
          <w:divBdr>
            <w:top w:val="none" w:sz="0" w:space="0" w:color="auto"/>
            <w:left w:val="none" w:sz="0" w:space="0" w:color="auto"/>
            <w:bottom w:val="none" w:sz="0" w:space="0" w:color="auto"/>
            <w:right w:val="none" w:sz="0" w:space="0" w:color="auto"/>
          </w:divBdr>
        </w:div>
      </w:divsChild>
    </w:div>
    <w:div w:id="1308971190">
      <w:bodyDiv w:val="1"/>
      <w:marLeft w:val="0"/>
      <w:marRight w:val="0"/>
      <w:marTop w:val="0"/>
      <w:marBottom w:val="0"/>
      <w:divBdr>
        <w:top w:val="none" w:sz="0" w:space="0" w:color="auto"/>
        <w:left w:val="none" w:sz="0" w:space="0" w:color="auto"/>
        <w:bottom w:val="none" w:sz="0" w:space="0" w:color="auto"/>
        <w:right w:val="none" w:sz="0" w:space="0" w:color="auto"/>
      </w:divBdr>
    </w:div>
    <w:div w:id="1351569444">
      <w:bodyDiv w:val="1"/>
      <w:marLeft w:val="0"/>
      <w:marRight w:val="0"/>
      <w:marTop w:val="0"/>
      <w:marBottom w:val="0"/>
      <w:divBdr>
        <w:top w:val="none" w:sz="0" w:space="0" w:color="auto"/>
        <w:left w:val="none" w:sz="0" w:space="0" w:color="auto"/>
        <w:bottom w:val="none" w:sz="0" w:space="0" w:color="auto"/>
        <w:right w:val="none" w:sz="0" w:space="0" w:color="auto"/>
      </w:divBdr>
    </w:div>
    <w:div w:id="1461722120">
      <w:bodyDiv w:val="1"/>
      <w:marLeft w:val="0"/>
      <w:marRight w:val="0"/>
      <w:marTop w:val="0"/>
      <w:marBottom w:val="0"/>
      <w:divBdr>
        <w:top w:val="none" w:sz="0" w:space="0" w:color="auto"/>
        <w:left w:val="none" w:sz="0" w:space="0" w:color="auto"/>
        <w:bottom w:val="none" w:sz="0" w:space="0" w:color="auto"/>
        <w:right w:val="none" w:sz="0" w:space="0" w:color="auto"/>
      </w:divBdr>
    </w:div>
    <w:div w:id="1532302277">
      <w:bodyDiv w:val="1"/>
      <w:marLeft w:val="0"/>
      <w:marRight w:val="0"/>
      <w:marTop w:val="0"/>
      <w:marBottom w:val="0"/>
      <w:divBdr>
        <w:top w:val="none" w:sz="0" w:space="0" w:color="auto"/>
        <w:left w:val="none" w:sz="0" w:space="0" w:color="auto"/>
        <w:bottom w:val="none" w:sz="0" w:space="0" w:color="auto"/>
        <w:right w:val="none" w:sz="0" w:space="0" w:color="auto"/>
      </w:divBdr>
    </w:div>
    <w:div w:id="1567060684">
      <w:bodyDiv w:val="1"/>
      <w:marLeft w:val="0"/>
      <w:marRight w:val="0"/>
      <w:marTop w:val="0"/>
      <w:marBottom w:val="0"/>
      <w:divBdr>
        <w:top w:val="none" w:sz="0" w:space="0" w:color="auto"/>
        <w:left w:val="none" w:sz="0" w:space="0" w:color="auto"/>
        <w:bottom w:val="none" w:sz="0" w:space="0" w:color="auto"/>
        <w:right w:val="none" w:sz="0" w:space="0" w:color="auto"/>
      </w:divBdr>
    </w:div>
    <w:div w:id="1641686718">
      <w:bodyDiv w:val="1"/>
      <w:marLeft w:val="0"/>
      <w:marRight w:val="0"/>
      <w:marTop w:val="0"/>
      <w:marBottom w:val="0"/>
      <w:divBdr>
        <w:top w:val="none" w:sz="0" w:space="0" w:color="auto"/>
        <w:left w:val="none" w:sz="0" w:space="0" w:color="auto"/>
        <w:bottom w:val="none" w:sz="0" w:space="0" w:color="auto"/>
        <w:right w:val="none" w:sz="0" w:space="0" w:color="auto"/>
      </w:divBdr>
    </w:div>
    <w:div w:id="1690990594">
      <w:bodyDiv w:val="1"/>
      <w:marLeft w:val="0"/>
      <w:marRight w:val="0"/>
      <w:marTop w:val="0"/>
      <w:marBottom w:val="0"/>
      <w:divBdr>
        <w:top w:val="none" w:sz="0" w:space="0" w:color="auto"/>
        <w:left w:val="none" w:sz="0" w:space="0" w:color="auto"/>
        <w:bottom w:val="none" w:sz="0" w:space="0" w:color="auto"/>
        <w:right w:val="none" w:sz="0" w:space="0" w:color="auto"/>
      </w:divBdr>
      <w:divsChild>
        <w:div w:id="145435380">
          <w:marLeft w:val="0"/>
          <w:marRight w:val="0"/>
          <w:marTop w:val="0"/>
          <w:marBottom w:val="0"/>
          <w:divBdr>
            <w:top w:val="none" w:sz="0" w:space="0" w:color="auto"/>
            <w:left w:val="none" w:sz="0" w:space="0" w:color="auto"/>
            <w:bottom w:val="none" w:sz="0" w:space="0" w:color="auto"/>
            <w:right w:val="none" w:sz="0" w:space="0" w:color="auto"/>
          </w:divBdr>
          <w:divsChild>
            <w:div w:id="402527594">
              <w:marLeft w:val="0"/>
              <w:marRight w:val="0"/>
              <w:marTop w:val="0"/>
              <w:marBottom w:val="0"/>
              <w:divBdr>
                <w:top w:val="none" w:sz="0" w:space="0" w:color="auto"/>
                <w:left w:val="none" w:sz="0" w:space="0" w:color="auto"/>
                <w:bottom w:val="none" w:sz="0" w:space="0" w:color="auto"/>
                <w:right w:val="none" w:sz="0" w:space="0" w:color="auto"/>
              </w:divBdr>
            </w:div>
          </w:divsChild>
        </w:div>
        <w:div w:id="225918144">
          <w:marLeft w:val="0"/>
          <w:marRight w:val="0"/>
          <w:marTop w:val="0"/>
          <w:marBottom w:val="0"/>
          <w:divBdr>
            <w:top w:val="none" w:sz="0" w:space="0" w:color="auto"/>
            <w:left w:val="none" w:sz="0" w:space="0" w:color="auto"/>
            <w:bottom w:val="none" w:sz="0" w:space="0" w:color="auto"/>
            <w:right w:val="none" w:sz="0" w:space="0" w:color="auto"/>
          </w:divBdr>
          <w:divsChild>
            <w:div w:id="528372265">
              <w:marLeft w:val="0"/>
              <w:marRight w:val="0"/>
              <w:marTop w:val="0"/>
              <w:marBottom w:val="0"/>
              <w:divBdr>
                <w:top w:val="none" w:sz="0" w:space="0" w:color="auto"/>
                <w:left w:val="none" w:sz="0" w:space="0" w:color="auto"/>
                <w:bottom w:val="none" w:sz="0" w:space="0" w:color="auto"/>
                <w:right w:val="none" w:sz="0" w:space="0" w:color="auto"/>
              </w:divBdr>
            </w:div>
          </w:divsChild>
        </w:div>
        <w:div w:id="268513407">
          <w:marLeft w:val="0"/>
          <w:marRight w:val="0"/>
          <w:marTop w:val="0"/>
          <w:marBottom w:val="0"/>
          <w:divBdr>
            <w:top w:val="none" w:sz="0" w:space="0" w:color="auto"/>
            <w:left w:val="none" w:sz="0" w:space="0" w:color="auto"/>
            <w:bottom w:val="none" w:sz="0" w:space="0" w:color="auto"/>
            <w:right w:val="none" w:sz="0" w:space="0" w:color="auto"/>
          </w:divBdr>
          <w:divsChild>
            <w:div w:id="811560091">
              <w:marLeft w:val="0"/>
              <w:marRight w:val="0"/>
              <w:marTop w:val="0"/>
              <w:marBottom w:val="0"/>
              <w:divBdr>
                <w:top w:val="none" w:sz="0" w:space="0" w:color="auto"/>
                <w:left w:val="none" w:sz="0" w:space="0" w:color="auto"/>
                <w:bottom w:val="none" w:sz="0" w:space="0" w:color="auto"/>
                <w:right w:val="none" w:sz="0" w:space="0" w:color="auto"/>
              </w:divBdr>
            </w:div>
          </w:divsChild>
        </w:div>
        <w:div w:id="412238366">
          <w:marLeft w:val="0"/>
          <w:marRight w:val="0"/>
          <w:marTop w:val="0"/>
          <w:marBottom w:val="0"/>
          <w:divBdr>
            <w:top w:val="none" w:sz="0" w:space="0" w:color="auto"/>
            <w:left w:val="none" w:sz="0" w:space="0" w:color="auto"/>
            <w:bottom w:val="none" w:sz="0" w:space="0" w:color="auto"/>
            <w:right w:val="none" w:sz="0" w:space="0" w:color="auto"/>
          </w:divBdr>
          <w:divsChild>
            <w:div w:id="1904364493">
              <w:marLeft w:val="0"/>
              <w:marRight w:val="0"/>
              <w:marTop w:val="0"/>
              <w:marBottom w:val="0"/>
              <w:divBdr>
                <w:top w:val="none" w:sz="0" w:space="0" w:color="auto"/>
                <w:left w:val="none" w:sz="0" w:space="0" w:color="auto"/>
                <w:bottom w:val="none" w:sz="0" w:space="0" w:color="auto"/>
                <w:right w:val="none" w:sz="0" w:space="0" w:color="auto"/>
              </w:divBdr>
            </w:div>
          </w:divsChild>
        </w:div>
        <w:div w:id="440298116">
          <w:marLeft w:val="0"/>
          <w:marRight w:val="0"/>
          <w:marTop w:val="0"/>
          <w:marBottom w:val="0"/>
          <w:divBdr>
            <w:top w:val="none" w:sz="0" w:space="0" w:color="auto"/>
            <w:left w:val="none" w:sz="0" w:space="0" w:color="auto"/>
            <w:bottom w:val="none" w:sz="0" w:space="0" w:color="auto"/>
            <w:right w:val="none" w:sz="0" w:space="0" w:color="auto"/>
          </w:divBdr>
          <w:divsChild>
            <w:div w:id="1597059600">
              <w:marLeft w:val="0"/>
              <w:marRight w:val="0"/>
              <w:marTop w:val="0"/>
              <w:marBottom w:val="0"/>
              <w:divBdr>
                <w:top w:val="none" w:sz="0" w:space="0" w:color="auto"/>
                <w:left w:val="none" w:sz="0" w:space="0" w:color="auto"/>
                <w:bottom w:val="none" w:sz="0" w:space="0" w:color="auto"/>
                <w:right w:val="none" w:sz="0" w:space="0" w:color="auto"/>
              </w:divBdr>
            </w:div>
          </w:divsChild>
        </w:div>
        <w:div w:id="705252989">
          <w:marLeft w:val="0"/>
          <w:marRight w:val="0"/>
          <w:marTop w:val="0"/>
          <w:marBottom w:val="0"/>
          <w:divBdr>
            <w:top w:val="none" w:sz="0" w:space="0" w:color="auto"/>
            <w:left w:val="none" w:sz="0" w:space="0" w:color="auto"/>
            <w:bottom w:val="none" w:sz="0" w:space="0" w:color="auto"/>
            <w:right w:val="none" w:sz="0" w:space="0" w:color="auto"/>
          </w:divBdr>
          <w:divsChild>
            <w:div w:id="541551371">
              <w:marLeft w:val="0"/>
              <w:marRight w:val="0"/>
              <w:marTop w:val="0"/>
              <w:marBottom w:val="0"/>
              <w:divBdr>
                <w:top w:val="none" w:sz="0" w:space="0" w:color="auto"/>
                <w:left w:val="none" w:sz="0" w:space="0" w:color="auto"/>
                <w:bottom w:val="none" w:sz="0" w:space="0" w:color="auto"/>
                <w:right w:val="none" w:sz="0" w:space="0" w:color="auto"/>
              </w:divBdr>
            </w:div>
          </w:divsChild>
        </w:div>
        <w:div w:id="824779165">
          <w:marLeft w:val="0"/>
          <w:marRight w:val="0"/>
          <w:marTop w:val="0"/>
          <w:marBottom w:val="0"/>
          <w:divBdr>
            <w:top w:val="none" w:sz="0" w:space="0" w:color="auto"/>
            <w:left w:val="none" w:sz="0" w:space="0" w:color="auto"/>
            <w:bottom w:val="none" w:sz="0" w:space="0" w:color="auto"/>
            <w:right w:val="none" w:sz="0" w:space="0" w:color="auto"/>
          </w:divBdr>
          <w:divsChild>
            <w:div w:id="6519097">
              <w:marLeft w:val="0"/>
              <w:marRight w:val="0"/>
              <w:marTop w:val="0"/>
              <w:marBottom w:val="0"/>
              <w:divBdr>
                <w:top w:val="none" w:sz="0" w:space="0" w:color="auto"/>
                <w:left w:val="none" w:sz="0" w:space="0" w:color="auto"/>
                <w:bottom w:val="none" w:sz="0" w:space="0" w:color="auto"/>
                <w:right w:val="none" w:sz="0" w:space="0" w:color="auto"/>
              </w:divBdr>
            </w:div>
          </w:divsChild>
        </w:div>
        <w:div w:id="860554593">
          <w:marLeft w:val="0"/>
          <w:marRight w:val="0"/>
          <w:marTop w:val="0"/>
          <w:marBottom w:val="0"/>
          <w:divBdr>
            <w:top w:val="none" w:sz="0" w:space="0" w:color="auto"/>
            <w:left w:val="none" w:sz="0" w:space="0" w:color="auto"/>
            <w:bottom w:val="none" w:sz="0" w:space="0" w:color="auto"/>
            <w:right w:val="none" w:sz="0" w:space="0" w:color="auto"/>
          </w:divBdr>
          <w:divsChild>
            <w:div w:id="2050447271">
              <w:marLeft w:val="0"/>
              <w:marRight w:val="0"/>
              <w:marTop w:val="0"/>
              <w:marBottom w:val="0"/>
              <w:divBdr>
                <w:top w:val="none" w:sz="0" w:space="0" w:color="auto"/>
                <w:left w:val="none" w:sz="0" w:space="0" w:color="auto"/>
                <w:bottom w:val="none" w:sz="0" w:space="0" w:color="auto"/>
                <w:right w:val="none" w:sz="0" w:space="0" w:color="auto"/>
              </w:divBdr>
            </w:div>
          </w:divsChild>
        </w:div>
        <w:div w:id="925264749">
          <w:marLeft w:val="0"/>
          <w:marRight w:val="0"/>
          <w:marTop w:val="0"/>
          <w:marBottom w:val="0"/>
          <w:divBdr>
            <w:top w:val="none" w:sz="0" w:space="0" w:color="auto"/>
            <w:left w:val="none" w:sz="0" w:space="0" w:color="auto"/>
            <w:bottom w:val="none" w:sz="0" w:space="0" w:color="auto"/>
            <w:right w:val="none" w:sz="0" w:space="0" w:color="auto"/>
          </w:divBdr>
          <w:divsChild>
            <w:div w:id="425424736">
              <w:marLeft w:val="0"/>
              <w:marRight w:val="0"/>
              <w:marTop w:val="0"/>
              <w:marBottom w:val="0"/>
              <w:divBdr>
                <w:top w:val="none" w:sz="0" w:space="0" w:color="auto"/>
                <w:left w:val="none" w:sz="0" w:space="0" w:color="auto"/>
                <w:bottom w:val="none" w:sz="0" w:space="0" w:color="auto"/>
                <w:right w:val="none" w:sz="0" w:space="0" w:color="auto"/>
              </w:divBdr>
            </w:div>
          </w:divsChild>
        </w:div>
        <w:div w:id="1256816424">
          <w:marLeft w:val="0"/>
          <w:marRight w:val="0"/>
          <w:marTop w:val="0"/>
          <w:marBottom w:val="0"/>
          <w:divBdr>
            <w:top w:val="none" w:sz="0" w:space="0" w:color="auto"/>
            <w:left w:val="none" w:sz="0" w:space="0" w:color="auto"/>
            <w:bottom w:val="none" w:sz="0" w:space="0" w:color="auto"/>
            <w:right w:val="none" w:sz="0" w:space="0" w:color="auto"/>
          </w:divBdr>
          <w:divsChild>
            <w:div w:id="1469785076">
              <w:marLeft w:val="0"/>
              <w:marRight w:val="0"/>
              <w:marTop w:val="0"/>
              <w:marBottom w:val="0"/>
              <w:divBdr>
                <w:top w:val="none" w:sz="0" w:space="0" w:color="auto"/>
                <w:left w:val="none" w:sz="0" w:space="0" w:color="auto"/>
                <w:bottom w:val="none" w:sz="0" w:space="0" w:color="auto"/>
                <w:right w:val="none" w:sz="0" w:space="0" w:color="auto"/>
              </w:divBdr>
            </w:div>
          </w:divsChild>
        </w:div>
        <w:div w:id="1425028213">
          <w:marLeft w:val="0"/>
          <w:marRight w:val="0"/>
          <w:marTop w:val="0"/>
          <w:marBottom w:val="0"/>
          <w:divBdr>
            <w:top w:val="none" w:sz="0" w:space="0" w:color="auto"/>
            <w:left w:val="none" w:sz="0" w:space="0" w:color="auto"/>
            <w:bottom w:val="none" w:sz="0" w:space="0" w:color="auto"/>
            <w:right w:val="none" w:sz="0" w:space="0" w:color="auto"/>
          </w:divBdr>
          <w:divsChild>
            <w:div w:id="1233734964">
              <w:marLeft w:val="0"/>
              <w:marRight w:val="0"/>
              <w:marTop w:val="0"/>
              <w:marBottom w:val="0"/>
              <w:divBdr>
                <w:top w:val="none" w:sz="0" w:space="0" w:color="auto"/>
                <w:left w:val="none" w:sz="0" w:space="0" w:color="auto"/>
                <w:bottom w:val="none" w:sz="0" w:space="0" w:color="auto"/>
                <w:right w:val="none" w:sz="0" w:space="0" w:color="auto"/>
              </w:divBdr>
            </w:div>
          </w:divsChild>
        </w:div>
        <w:div w:id="1644189350">
          <w:marLeft w:val="0"/>
          <w:marRight w:val="0"/>
          <w:marTop w:val="0"/>
          <w:marBottom w:val="0"/>
          <w:divBdr>
            <w:top w:val="none" w:sz="0" w:space="0" w:color="auto"/>
            <w:left w:val="none" w:sz="0" w:space="0" w:color="auto"/>
            <w:bottom w:val="none" w:sz="0" w:space="0" w:color="auto"/>
            <w:right w:val="none" w:sz="0" w:space="0" w:color="auto"/>
          </w:divBdr>
          <w:divsChild>
            <w:div w:id="1284579176">
              <w:marLeft w:val="0"/>
              <w:marRight w:val="0"/>
              <w:marTop w:val="0"/>
              <w:marBottom w:val="0"/>
              <w:divBdr>
                <w:top w:val="none" w:sz="0" w:space="0" w:color="auto"/>
                <w:left w:val="none" w:sz="0" w:space="0" w:color="auto"/>
                <w:bottom w:val="none" w:sz="0" w:space="0" w:color="auto"/>
                <w:right w:val="none" w:sz="0" w:space="0" w:color="auto"/>
              </w:divBdr>
            </w:div>
          </w:divsChild>
        </w:div>
        <w:div w:id="1722707273">
          <w:marLeft w:val="0"/>
          <w:marRight w:val="0"/>
          <w:marTop w:val="0"/>
          <w:marBottom w:val="0"/>
          <w:divBdr>
            <w:top w:val="none" w:sz="0" w:space="0" w:color="auto"/>
            <w:left w:val="none" w:sz="0" w:space="0" w:color="auto"/>
            <w:bottom w:val="none" w:sz="0" w:space="0" w:color="auto"/>
            <w:right w:val="none" w:sz="0" w:space="0" w:color="auto"/>
          </w:divBdr>
          <w:divsChild>
            <w:div w:id="1834178278">
              <w:marLeft w:val="0"/>
              <w:marRight w:val="0"/>
              <w:marTop w:val="0"/>
              <w:marBottom w:val="0"/>
              <w:divBdr>
                <w:top w:val="none" w:sz="0" w:space="0" w:color="auto"/>
                <w:left w:val="none" w:sz="0" w:space="0" w:color="auto"/>
                <w:bottom w:val="none" w:sz="0" w:space="0" w:color="auto"/>
                <w:right w:val="none" w:sz="0" w:space="0" w:color="auto"/>
              </w:divBdr>
            </w:div>
          </w:divsChild>
        </w:div>
        <w:div w:id="1938823717">
          <w:marLeft w:val="0"/>
          <w:marRight w:val="0"/>
          <w:marTop w:val="0"/>
          <w:marBottom w:val="0"/>
          <w:divBdr>
            <w:top w:val="none" w:sz="0" w:space="0" w:color="auto"/>
            <w:left w:val="none" w:sz="0" w:space="0" w:color="auto"/>
            <w:bottom w:val="none" w:sz="0" w:space="0" w:color="auto"/>
            <w:right w:val="none" w:sz="0" w:space="0" w:color="auto"/>
          </w:divBdr>
          <w:divsChild>
            <w:div w:id="1087271440">
              <w:marLeft w:val="0"/>
              <w:marRight w:val="0"/>
              <w:marTop w:val="0"/>
              <w:marBottom w:val="0"/>
              <w:divBdr>
                <w:top w:val="none" w:sz="0" w:space="0" w:color="auto"/>
                <w:left w:val="none" w:sz="0" w:space="0" w:color="auto"/>
                <w:bottom w:val="none" w:sz="0" w:space="0" w:color="auto"/>
                <w:right w:val="none" w:sz="0" w:space="0" w:color="auto"/>
              </w:divBdr>
            </w:div>
          </w:divsChild>
        </w:div>
        <w:div w:id="1948929382">
          <w:marLeft w:val="0"/>
          <w:marRight w:val="0"/>
          <w:marTop w:val="0"/>
          <w:marBottom w:val="0"/>
          <w:divBdr>
            <w:top w:val="none" w:sz="0" w:space="0" w:color="auto"/>
            <w:left w:val="none" w:sz="0" w:space="0" w:color="auto"/>
            <w:bottom w:val="none" w:sz="0" w:space="0" w:color="auto"/>
            <w:right w:val="none" w:sz="0" w:space="0" w:color="auto"/>
          </w:divBdr>
          <w:divsChild>
            <w:div w:id="466582670">
              <w:marLeft w:val="0"/>
              <w:marRight w:val="0"/>
              <w:marTop w:val="0"/>
              <w:marBottom w:val="0"/>
              <w:divBdr>
                <w:top w:val="none" w:sz="0" w:space="0" w:color="auto"/>
                <w:left w:val="none" w:sz="0" w:space="0" w:color="auto"/>
                <w:bottom w:val="none" w:sz="0" w:space="0" w:color="auto"/>
                <w:right w:val="none" w:sz="0" w:space="0" w:color="auto"/>
              </w:divBdr>
            </w:div>
          </w:divsChild>
        </w:div>
        <w:div w:id="1954943995">
          <w:marLeft w:val="0"/>
          <w:marRight w:val="0"/>
          <w:marTop w:val="0"/>
          <w:marBottom w:val="0"/>
          <w:divBdr>
            <w:top w:val="none" w:sz="0" w:space="0" w:color="auto"/>
            <w:left w:val="none" w:sz="0" w:space="0" w:color="auto"/>
            <w:bottom w:val="none" w:sz="0" w:space="0" w:color="auto"/>
            <w:right w:val="none" w:sz="0" w:space="0" w:color="auto"/>
          </w:divBdr>
          <w:divsChild>
            <w:div w:id="2093967437">
              <w:marLeft w:val="0"/>
              <w:marRight w:val="0"/>
              <w:marTop w:val="0"/>
              <w:marBottom w:val="0"/>
              <w:divBdr>
                <w:top w:val="none" w:sz="0" w:space="0" w:color="auto"/>
                <w:left w:val="none" w:sz="0" w:space="0" w:color="auto"/>
                <w:bottom w:val="none" w:sz="0" w:space="0" w:color="auto"/>
                <w:right w:val="none" w:sz="0" w:space="0" w:color="auto"/>
              </w:divBdr>
            </w:div>
          </w:divsChild>
        </w:div>
        <w:div w:id="1979995665">
          <w:marLeft w:val="0"/>
          <w:marRight w:val="0"/>
          <w:marTop w:val="0"/>
          <w:marBottom w:val="0"/>
          <w:divBdr>
            <w:top w:val="none" w:sz="0" w:space="0" w:color="auto"/>
            <w:left w:val="none" w:sz="0" w:space="0" w:color="auto"/>
            <w:bottom w:val="none" w:sz="0" w:space="0" w:color="auto"/>
            <w:right w:val="none" w:sz="0" w:space="0" w:color="auto"/>
          </w:divBdr>
          <w:divsChild>
            <w:div w:id="1055470852">
              <w:marLeft w:val="0"/>
              <w:marRight w:val="0"/>
              <w:marTop w:val="0"/>
              <w:marBottom w:val="0"/>
              <w:divBdr>
                <w:top w:val="none" w:sz="0" w:space="0" w:color="auto"/>
                <w:left w:val="none" w:sz="0" w:space="0" w:color="auto"/>
                <w:bottom w:val="none" w:sz="0" w:space="0" w:color="auto"/>
                <w:right w:val="none" w:sz="0" w:space="0" w:color="auto"/>
              </w:divBdr>
            </w:div>
          </w:divsChild>
        </w:div>
        <w:div w:id="2052999921">
          <w:marLeft w:val="0"/>
          <w:marRight w:val="0"/>
          <w:marTop w:val="0"/>
          <w:marBottom w:val="0"/>
          <w:divBdr>
            <w:top w:val="none" w:sz="0" w:space="0" w:color="auto"/>
            <w:left w:val="none" w:sz="0" w:space="0" w:color="auto"/>
            <w:bottom w:val="none" w:sz="0" w:space="0" w:color="auto"/>
            <w:right w:val="none" w:sz="0" w:space="0" w:color="auto"/>
          </w:divBdr>
          <w:divsChild>
            <w:div w:id="192322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54792">
      <w:bodyDiv w:val="1"/>
      <w:marLeft w:val="0"/>
      <w:marRight w:val="0"/>
      <w:marTop w:val="0"/>
      <w:marBottom w:val="0"/>
      <w:divBdr>
        <w:top w:val="none" w:sz="0" w:space="0" w:color="auto"/>
        <w:left w:val="none" w:sz="0" w:space="0" w:color="auto"/>
        <w:bottom w:val="none" w:sz="0" w:space="0" w:color="auto"/>
        <w:right w:val="none" w:sz="0" w:space="0" w:color="auto"/>
      </w:divBdr>
    </w:div>
    <w:div w:id="1746025698">
      <w:bodyDiv w:val="1"/>
      <w:marLeft w:val="0"/>
      <w:marRight w:val="0"/>
      <w:marTop w:val="0"/>
      <w:marBottom w:val="0"/>
      <w:divBdr>
        <w:top w:val="none" w:sz="0" w:space="0" w:color="auto"/>
        <w:left w:val="none" w:sz="0" w:space="0" w:color="auto"/>
        <w:bottom w:val="none" w:sz="0" w:space="0" w:color="auto"/>
        <w:right w:val="none" w:sz="0" w:space="0" w:color="auto"/>
      </w:divBdr>
    </w:div>
    <w:div w:id="183514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4.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3.png"/><Relationship Id="rId25" Type="http://schemas.openxmlformats.org/officeDocument/2006/relationships/header" Target="header1.xml"/><Relationship Id="rId33" Type="http://schemas.microsoft.com/office/2019/05/relationships/documenttasks" Target="documenttasks/documenttasks1.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apim.eu.workato.com/oauth2/token" TargetMode="External"/><Relationship Id="rId32" Type="http://schemas.openxmlformats.org/officeDocument/2006/relationships/theme" Target="theme/theme1.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hyperlink" Target="https://apim.eu.workato.com/gavi-dev/zycus-integration/post_test" TargetMode="External"/><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image" Target="media/image8.png"/><Relationship Id="rId27" Type="http://schemas.openxmlformats.org/officeDocument/2006/relationships/footer" Target="footer1.xml"/><Relationship Id="rId30" Type="http://schemas.microsoft.com/office/2011/relationships/people" Target="people.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documenttasks/documenttasks1.xml><?xml version="1.0" encoding="utf-8"?>
<t:Tasks xmlns:t="http://schemas.microsoft.com/office/tasks/2019/documenttasks" xmlns:oel="http://schemas.microsoft.com/office/2019/extlst">
  <t:Task id="{5DBE0FD0-797A-493E-B2AA-5B08AB28B1A4}">
    <t:Anchor>
      <t:Comment id="555947731"/>
    </t:Anchor>
    <t:History>
      <t:Event id="{1105C31F-E333-447B-9106-01D6E1006371}" time="2024-10-29T09:36:37.641Z">
        <t:Attribution userId="S::aagrawal@gavi.org::e8cb0d0d-5072-4346-ac16-38dbf86467b9" userProvider="AD" userName="Anand Agrawal"/>
        <t:Anchor>
          <t:Comment id="212282323"/>
        </t:Anchor>
        <t:Create/>
      </t:Event>
      <t:Event id="{C1A1BADB-249C-4596-8849-651C90C02B06}" time="2024-10-29T09:36:37.641Z">
        <t:Attribution userId="S::aagrawal@gavi.org::e8cb0d0d-5072-4346-ac16-38dbf86467b9" userProvider="AD" userName="Anand Agrawal"/>
        <t:Anchor>
          <t:Comment id="212282323"/>
        </t:Anchor>
        <t:Assign userId="S::bdas@gavi.org::a0ef7204-f137-4712-949c-ad549483799f" userProvider="AD" userName="Bhaskar Das (Consultant)"/>
      </t:Event>
      <t:Event id="{6E167D8E-9FFD-460D-A323-338216A59029}" time="2024-10-29T09:36:37.641Z">
        <t:Attribution userId="S::aagrawal@gavi.org::e8cb0d0d-5072-4346-ac16-38dbf86467b9" userProvider="AD" userName="Anand Agrawal"/>
        <t:Anchor>
          <t:Comment id="212282323"/>
        </t:Anchor>
        <t:SetTitle title="@Bhaskar Das (Consultant), please update me on SalesForce. I was not part of any SalesForce discussion. Is it just opening room for future integration?"/>
      </t:Event>
    </t:History>
  </t:Task>
  <t:Task id="{018A5682-897D-4039-B993-32CC4F7718CC}">
    <t:Anchor>
      <t:Comment id="291324694"/>
    </t:Anchor>
    <t:History>
      <t:Event id="{A7B92042-7442-4DA7-BE5E-28BF3BD27307}" time="2024-10-29T09:31:30.074Z">
        <t:Attribution userId="S::aagrawal@gavi.org::e8cb0d0d-5072-4346-ac16-38dbf86467b9" userProvider="AD" userName="Anand Agrawal"/>
        <t:Anchor>
          <t:Comment id="291324694"/>
        </t:Anchor>
        <t:Create/>
      </t:Event>
      <t:Event id="{967EAF80-4170-4731-B56A-04EA38390920}" time="2024-10-29T09:31:30.074Z">
        <t:Attribution userId="S::aagrawal@gavi.org::e8cb0d0d-5072-4346-ac16-38dbf86467b9" userProvider="AD" userName="Anand Agrawal"/>
        <t:Anchor>
          <t:Comment id="291324694"/>
        </t:Anchor>
        <t:Assign userId="S::bdas@gavi.org::a0ef7204-f137-4712-949c-ad549483799f" userProvider="AD" userName="Bhaskar Das (Consultant)"/>
      </t:Event>
      <t:Event id="{BB2D9F50-AB23-42CC-8AD0-66AF59B1EBBB}" time="2024-10-29T09:31:30.074Z">
        <t:Attribution userId="S::aagrawal@gavi.org::e8cb0d0d-5072-4346-ac16-38dbf86467b9" userProvider="AD" userName="Anand Agrawal"/>
        <t:Anchor>
          <t:Comment id="291324694"/>
        </t:Anchor>
        <t:SetTitle title="@Bhaskar Das (Consultant) - Will you review the Workato piece, or will there be someone else. If someone else, please update the name."/>
      </t:Event>
    </t:History>
  </t:Task>
</t:Task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63F185A1D9443C7A8AEAA9A574485E8"/>
        <w:category>
          <w:name w:val="General"/>
          <w:gallery w:val="placeholder"/>
        </w:category>
        <w:types>
          <w:type w:val="bbPlcHdr"/>
        </w:types>
        <w:behaviors>
          <w:behavior w:val="content"/>
        </w:behaviors>
        <w:guid w:val="{5F95FDF5-4DAD-43FC-975F-EE2360B04CE9}"/>
      </w:docPartPr>
      <w:docPartBody>
        <w:p w:rsidR="00E31405" w:rsidRDefault="00E31405">
          <w:pPr>
            <w:pStyle w:val="F63F185A1D9443C7A8AEAA9A574485E8"/>
          </w:pPr>
          <w:r>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6BD"/>
    <w:rsid w:val="002B76BD"/>
    <w:rsid w:val="004E7CF4"/>
    <w:rsid w:val="009A4667"/>
    <w:rsid w:val="00C06350"/>
    <w:rsid w:val="00E31405"/>
    <w:rsid w:val="00F213E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style>
  <w:style w:type="paragraph" w:customStyle="1" w:styleId="F63F185A1D9443C7A8AEAA9A574485E8">
    <w:name w:val="F63F185A1D9443C7A8AEAA9A574485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27C4D631AF1D84F823E3B441FCB95B3" ma:contentTypeVersion="14" ma:contentTypeDescription="Create a new document." ma:contentTypeScope="" ma:versionID="d967d48c8bf6b5c9c18f1ebf6f2e77f4">
  <xsd:schema xmlns:xsd="http://www.w3.org/2001/XMLSchema" xmlns:xs="http://www.w3.org/2001/XMLSchema" xmlns:p="http://schemas.microsoft.com/office/2006/metadata/properties" xmlns:ns2="0809e9bc-a556-420b-b6db-24529397e976" xmlns:ns3="aa38ac25-9bd3-4afa-90b7-2c973874deaf" targetNamespace="http://schemas.microsoft.com/office/2006/metadata/properties" ma:root="true" ma:fieldsID="5520f34ac7dae795a06c488741be07a8" ns2:_="" ns3:_="">
    <xsd:import namespace="0809e9bc-a556-420b-b6db-24529397e976"/>
    <xsd:import namespace="aa38ac25-9bd3-4afa-90b7-2c973874dea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MediaServiceGenerationTime" minOccurs="0"/>
                <xsd:element ref="ns3:MediaServiceEventHashCode" minOccurs="0"/>
                <xsd:element ref="ns3:MediaLengthInSeconds"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09e9bc-a556-420b-b6db-24529397e97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5cee344f-00d2-4a49-b6dc-53ef29ebb685}" ma:internalName="TaxCatchAll" ma:showField="CatchAllData" ma:web="0809e9bc-a556-420b-b6db-24529397e976">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a38ac25-9bd3-4afa-90b7-2c973874dea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93cb0222-e980-4273-ad97-85dba3159c09"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0809e9bc-a556-420b-b6db-24529397e976" xsi:nil="true"/>
    <lcf76f155ced4ddcb4097134ff3c332f xmlns="aa38ac25-9bd3-4afa-90b7-2c973874deaf">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6E9F841-3298-4360-8086-F5E6726CDD49}">
  <ds:schemaRefs>
    <ds:schemaRef ds:uri="http://schemas.openxmlformats.org/officeDocument/2006/bibliography"/>
  </ds:schemaRefs>
</ds:datastoreItem>
</file>

<file path=customXml/itemProps2.xml><?xml version="1.0" encoding="utf-8"?>
<ds:datastoreItem xmlns:ds="http://schemas.openxmlformats.org/officeDocument/2006/customXml" ds:itemID="{F0F2E6C8-7420-4F8E-877A-06D8729414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09e9bc-a556-420b-b6db-24529397e976"/>
    <ds:schemaRef ds:uri="aa38ac25-9bd3-4afa-90b7-2c973874de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E7186C-47FE-4175-9560-D919F9DD0FCF}">
  <ds:schemaRefs>
    <ds:schemaRef ds:uri="http://schemas.microsoft.com/office/2006/metadata/properties"/>
    <ds:schemaRef ds:uri="http://schemas.microsoft.com/office/infopath/2007/PartnerControls"/>
    <ds:schemaRef ds:uri="0809e9bc-a556-420b-b6db-24529397e976"/>
    <ds:schemaRef ds:uri="aa38ac25-9bd3-4afa-90b7-2c973874deaf"/>
  </ds:schemaRefs>
</ds:datastoreItem>
</file>

<file path=customXml/itemProps4.xml><?xml version="1.0" encoding="utf-8"?>
<ds:datastoreItem xmlns:ds="http://schemas.openxmlformats.org/officeDocument/2006/customXml" ds:itemID="{372C8E8B-65D8-46A5-B8E8-E78F700FFDF4}">
  <ds:schemaRefs>
    <ds:schemaRef ds:uri="http://schemas.microsoft.com/sharepoint/v3/contenttype/forms"/>
  </ds:schemaRefs>
</ds:datastoreItem>
</file>

<file path=docMetadata/LabelInfo.xml><?xml version="1.0" encoding="utf-8"?>
<clbl:labelList xmlns:clbl="http://schemas.microsoft.com/office/2020/mipLabelMetadata">
  <clbl:label id="{d2d39451-d4a0-4248-ba80-a370159e11b3}" enabled="1" method="Privileged" siteId="{e59a1851-bfcf-4536-8dd7-bd19f398e625}" removed="0"/>
</clbl:labelList>
</file>

<file path=docProps/app.xml><?xml version="1.0" encoding="utf-8"?>
<Properties xmlns="http://schemas.openxmlformats.org/officeDocument/2006/extended-properties" xmlns:vt="http://schemas.openxmlformats.org/officeDocument/2006/docPropsVTypes">
  <Template>Normal</Template>
  <TotalTime>1</TotalTime>
  <Pages>15</Pages>
  <Words>2777</Words>
  <Characters>15832</Characters>
  <Application>Microsoft Office Word</Application>
  <DocSecurity>0</DocSecurity>
  <Lines>131</Lines>
  <Paragraphs>37</Paragraphs>
  <ScaleCrop>false</ScaleCrop>
  <Company>Gavi</Company>
  <LinksUpToDate>false</LinksUpToDate>
  <CharactersWithSpaces>18572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saurabh.pandya@zycus.com;aayush.goyal@zycus.com</dc:creator>
  <cp:keywords/>
  <cp:lastModifiedBy>Kuldeep Gupta</cp:lastModifiedBy>
  <cp:revision>749</cp:revision>
  <dcterms:created xsi:type="dcterms:W3CDTF">2024-11-01T12:42:00Z</dcterms:created>
  <dcterms:modified xsi:type="dcterms:W3CDTF">2024-11-06T15:02:00Z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0x010100927C4D631AF1D84F823E3B441FCB95B3</vt:lpwstr>
  </property>
  <property fmtid="{D5CDD505-2E9C-101B-9397-08002B2CF9AE}" pid="3" name="MediaServiceImageTags">
    <vt:lpwstr/>
  </property>
  <property fmtid="{D5CDD505-2E9C-101B-9397-08002B2CF9AE}" pid="4" name="ClassificationContentMarkingHeaderShapeIds">
    <vt:lpwstr>158286f7,5c5c44f7,4d83ba21</vt:lpwstr>
  </property>
  <property fmtid="{D5CDD505-2E9C-101B-9397-08002B2CF9AE}" pid="5" name="ClassificationContentMarkingHeaderFontProps">
    <vt:lpwstr>#000000,10,Calibri</vt:lpwstr>
  </property>
  <property fmtid="{D5CDD505-2E9C-101B-9397-08002B2CF9AE}" pid="6" name="ClassificationContentMarkingHeaderText">
    <vt:lpwstr>Classified as Internal</vt:lpwstr>
  </property>
  <property fmtid="{D5CDD505-2E9C-101B-9397-08002B2CF9AE}" pid="7" name="MSIP_Label_8f5e72d3-b6ef-4c9c-b371-eb3c79f627ee_Enabled">
    <vt:lpwstr>true</vt:lpwstr>
  </property>
  <property fmtid="{D5CDD505-2E9C-101B-9397-08002B2CF9AE}" pid="8" name="MSIP_Label_8f5e72d3-b6ef-4c9c-b371-eb3c79f627ee_SetDate">
    <vt:lpwstr>2024-10-16T07:14:36Z</vt:lpwstr>
  </property>
  <property fmtid="{D5CDD505-2E9C-101B-9397-08002B2CF9AE}" pid="9" name="MSIP_Label_8f5e72d3-b6ef-4c9c-b371-eb3c79f627ee_Method">
    <vt:lpwstr>Privileged</vt:lpwstr>
  </property>
  <property fmtid="{D5CDD505-2E9C-101B-9397-08002B2CF9AE}" pid="10" name="MSIP_Label_8f5e72d3-b6ef-4c9c-b371-eb3c79f627ee_Name">
    <vt:lpwstr>8f5e72d3-b6ef-4c9c-b371-eb3c79f627ee</vt:lpwstr>
  </property>
  <property fmtid="{D5CDD505-2E9C-101B-9397-08002B2CF9AE}" pid="11" name="MSIP_Label_8f5e72d3-b6ef-4c9c-b371-eb3c79f627ee_SiteId">
    <vt:lpwstr>1de6d9f3-0daf-4df6-b9d6-5959f16f6118</vt:lpwstr>
  </property>
  <property fmtid="{D5CDD505-2E9C-101B-9397-08002B2CF9AE}" pid="12" name="MSIP_Label_8f5e72d3-b6ef-4c9c-b371-eb3c79f627ee_ActionId">
    <vt:lpwstr>854dac93-159a-489a-b316-84c9f055eed4</vt:lpwstr>
  </property>
  <property fmtid="{D5CDD505-2E9C-101B-9397-08002B2CF9AE}" pid="13" name="MSIP_Label_8f5e72d3-b6ef-4c9c-b371-eb3c79f627ee_ContentBits">
    <vt:lpwstr>1</vt:lpwstr>
  </property>
</Properties>
</file>